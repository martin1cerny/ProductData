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54B" w:rsidRPr="00BE6C5A" w:rsidRDefault="00C95447" w:rsidP="0005154B">
      <w:pPr>
        <w:pStyle w:val="heading1"/>
      </w:pPr>
      <w:r w:rsidRPr="00BE6C5A">
        <w:rPr>
          <w:rStyle w:val="hps"/>
          <w:rFonts w:eastAsiaTheme="majorEastAsia"/>
        </w:rPr>
        <w:t>Integration of Parametric Geometry into IFC</w:t>
      </w:r>
      <w:r w:rsidR="003826CF">
        <w:rPr>
          <w:rStyle w:val="hps"/>
          <w:rFonts w:eastAsiaTheme="majorEastAsia"/>
        </w:rPr>
        <w:t>-</w:t>
      </w:r>
      <w:r w:rsidR="003826CF" w:rsidRPr="000B112D">
        <w:rPr>
          <w:rStyle w:val="hps"/>
          <w:rFonts w:eastAsiaTheme="majorEastAsia"/>
        </w:rPr>
        <w:t>Bridge</w:t>
      </w:r>
    </w:p>
    <w:p w:rsidR="0005154B" w:rsidRPr="00BE686D" w:rsidRDefault="00C95447" w:rsidP="00C95447">
      <w:pPr>
        <w:pStyle w:val="KeinLeerraum"/>
        <w:rPr>
          <w:lang w:val="en-US"/>
        </w:rPr>
      </w:pPr>
      <w:r w:rsidRPr="00BE6C5A">
        <w:rPr>
          <w:lang w:val="en-US"/>
        </w:rPr>
        <w:t>Yang Ji</w:t>
      </w:r>
      <w:r w:rsidRPr="00BE6C5A">
        <w:rPr>
          <w:vertAlign w:val="superscript"/>
          <w:lang w:val="en-US"/>
        </w:rPr>
        <w:t>1</w:t>
      </w:r>
      <w:r w:rsidR="0005154B" w:rsidRPr="00BE6C5A">
        <w:rPr>
          <w:lang w:val="en-US"/>
        </w:rPr>
        <w:t xml:space="preserve">, </w:t>
      </w:r>
      <w:r w:rsidRPr="00BE6C5A">
        <w:rPr>
          <w:lang w:val="en-US"/>
        </w:rPr>
        <w:t>Jakob Beetz</w:t>
      </w:r>
      <w:r w:rsidRPr="00BE6C5A">
        <w:rPr>
          <w:vertAlign w:val="superscript"/>
          <w:lang w:val="en-US"/>
        </w:rPr>
        <w:t>2</w:t>
      </w:r>
      <w:r w:rsidRPr="00BE6C5A">
        <w:rPr>
          <w:lang w:val="en-US"/>
        </w:rPr>
        <w:t xml:space="preserve">, </w:t>
      </w:r>
      <w:r w:rsidR="00CE46CD" w:rsidRPr="00BE6C5A">
        <w:rPr>
          <w:lang w:val="en-US"/>
        </w:rPr>
        <w:t>Nicholas Nisbet</w:t>
      </w:r>
      <w:r w:rsidR="00420DF6">
        <w:rPr>
          <w:vertAlign w:val="superscript"/>
          <w:lang w:val="en-US"/>
        </w:rPr>
        <w:t>3</w:t>
      </w:r>
      <w:r w:rsidR="00CE46CD" w:rsidRPr="00BE6C5A">
        <w:rPr>
          <w:lang w:val="en-US"/>
        </w:rPr>
        <w:t>,</w:t>
      </w:r>
      <w:r w:rsidR="00CE46CD">
        <w:rPr>
          <w:lang w:val="en-US"/>
        </w:rPr>
        <w:t xml:space="preserve"> </w:t>
      </w:r>
      <w:r w:rsidR="00F97044" w:rsidRPr="00BE6C5A">
        <w:rPr>
          <w:lang w:val="en-US"/>
        </w:rPr>
        <w:t>Peter Bonsma</w:t>
      </w:r>
      <w:r w:rsidR="00420DF6">
        <w:rPr>
          <w:vertAlign w:val="superscript"/>
          <w:lang w:val="en-US"/>
        </w:rPr>
        <w:t>4</w:t>
      </w:r>
      <w:r w:rsidR="00F97044" w:rsidRPr="00BE6C5A">
        <w:rPr>
          <w:lang w:val="en-US"/>
        </w:rPr>
        <w:t xml:space="preserve">, </w:t>
      </w:r>
      <w:r w:rsidR="00BE686D" w:rsidRPr="006136B3">
        <w:rPr>
          <w:lang w:val="en-US"/>
        </w:rPr>
        <w:t>Casimir Katz</w:t>
      </w:r>
      <w:r w:rsidR="00BE686D" w:rsidRPr="006136B3">
        <w:rPr>
          <w:vertAlign w:val="superscript"/>
          <w:lang w:val="en-US"/>
        </w:rPr>
        <w:t>5</w:t>
      </w:r>
      <w:r w:rsidR="00BE686D">
        <w:rPr>
          <w:lang w:val="en-US"/>
        </w:rPr>
        <w:t xml:space="preserve">, </w:t>
      </w:r>
      <w:r w:rsidRPr="00BE6C5A">
        <w:rPr>
          <w:lang w:val="en-US"/>
        </w:rPr>
        <w:t>André Borrmann</w:t>
      </w:r>
      <w:r w:rsidRPr="00BE6C5A">
        <w:rPr>
          <w:vertAlign w:val="superscript"/>
          <w:lang w:val="en-US"/>
        </w:rPr>
        <w:t>1</w:t>
      </w:r>
      <w:r w:rsidR="0005154B" w:rsidRPr="00BE6C5A">
        <w:rPr>
          <w:lang w:val="en-US"/>
        </w:rPr>
        <w:br/>
      </w:r>
      <w:r w:rsidRPr="00BE6C5A">
        <w:rPr>
          <w:vertAlign w:val="superscript"/>
          <w:lang w:val="en-US"/>
        </w:rPr>
        <w:t>1</w:t>
      </w:r>
      <w:r w:rsidRPr="00BE6C5A">
        <w:rPr>
          <w:lang w:val="en-US"/>
        </w:rPr>
        <w:t>Computational Modelling and Simulation Group, Technische Universität München, Germany</w:t>
      </w:r>
      <w:r w:rsidRPr="00BE6C5A">
        <w:rPr>
          <w:lang w:val="en-US"/>
        </w:rPr>
        <w:br/>
      </w:r>
      <w:r w:rsidRPr="00BE6C5A">
        <w:rPr>
          <w:vertAlign w:val="superscript"/>
          <w:lang w:val="en-US"/>
        </w:rPr>
        <w:t>2</w:t>
      </w:r>
      <w:r w:rsidRPr="00BE6C5A">
        <w:rPr>
          <w:lang w:val="en-US"/>
        </w:rPr>
        <w:t>Design Systems Group, Eindhoven University of Technology, The Netherlands</w:t>
      </w:r>
      <w:r w:rsidR="00420DF6">
        <w:rPr>
          <w:lang w:val="en-US"/>
        </w:rPr>
        <w:br/>
      </w:r>
      <w:r w:rsidR="00420DF6" w:rsidRPr="00420DF6">
        <w:rPr>
          <w:vertAlign w:val="superscript"/>
          <w:lang w:val="en-US"/>
        </w:rPr>
        <w:t>3</w:t>
      </w:r>
      <w:r w:rsidR="00420DF6">
        <w:rPr>
          <w:lang w:val="en-US"/>
        </w:rPr>
        <w:t>AEC3</w:t>
      </w:r>
      <w:r w:rsidR="00420DF6" w:rsidRPr="00BE6C5A">
        <w:rPr>
          <w:lang w:val="en-US"/>
        </w:rPr>
        <w:t xml:space="preserve"> Ltd.</w:t>
      </w:r>
      <w:r w:rsidR="00420DF6">
        <w:rPr>
          <w:lang w:val="en-US"/>
        </w:rPr>
        <w:t>,</w:t>
      </w:r>
      <w:r w:rsidR="00420DF6" w:rsidRPr="00BE6C5A">
        <w:rPr>
          <w:lang w:val="en-US"/>
        </w:rPr>
        <w:t xml:space="preserve"> </w:t>
      </w:r>
      <w:r w:rsidR="002229B3">
        <w:rPr>
          <w:lang w:val="en-US"/>
        </w:rPr>
        <w:t>United Kingdom</w:t>
      </w:r>
      <w:r w:rsidR="00F97044" w:rsidRPr="00BE6C5A">
        <w:rPr>
          <w:lang w:val="en-US"/>
        </w:rPr>
        <w:br/>
      </w:r>
      <w:r w:rsidR="00420DF6" w:rsidRPr="00420DF6">
        <w:rPr>
          <w:vertAlign w:val="superscript"/>
          <w:lang w:val="en-US"/>
        </w:rPr>
        <w:t>4</w:t>
      </w:r>
      <w:r w:rsidR="00F97044" w:rsidRPr="00BE6C5A">
        <w:rPr>
          <w:lang w:val="en-US"/>
        </w:rPr>
        <w:t>RDF Technical Geometry/Semantic Web, Bulgaria</w:t>
      </w:r>
      <w:r w:rsidR="00BE686D" w:rsidRPr="00BE686D">
        <w:rPr>
          <w:lang w:val="en-US"/>
        </w:rPr>
        <w:br/>
      </w:r>
      <w:r w:rsidR="00BE686D" w:rsidRPr="00BE686D">
        <w:rPr>
          <w:vertAlign w:val="superscript"/>
          <w:lang w:val="en-US"/>
        </w:rPr>
        <w:t>5</w:t>
      </w:r>
      <w:r w:rsidR="00BE686D" w:rsidRPr="00BE686D">
        <w:rPr>
          <w:lang w:val="en-US"/>
        </w:rPr>
        <w:t>SOFiSTiK AG</w:t>
      </w:r>
      <w:r w:rsidR="00BE686D">
        <w:rPr>
          <w:lang w:val="en-US"/>
        </w:rPr>
        <w:t>, Germany</w:t>
      </w:r>
      <w:r w:rsidR="0005154B" w:rsidRPr="00BE686D">
        <w:rPr>
          <w:lang w:val="en-US"/>
        </w:rPr>
        <w:br/>
      </w:r>
      <w:r w:rsidR="00F97044" w:rsidRPr="00BE686D">
        <w:rPr>
          <w:szCs w:val="20"/>
          <w:lang w:val="en-US"/>
        </w:rPr>
        <w:t>{</w:t>
      </w:r>
      <w:r w:rsidRPr="00BE686D">
        <w:rPr>
          <w:szCs w:val="20"/>
          <w:lang w:val="en-US"/>
        </w:rPr>
        <w:t>ji</w:t>
      </w:r>
      <w:r w:rsidR="006F350D" w:rsidRPr="00BE686D">
        <w:rPr>
          <w:szCs w:val="20"/>
          <w:lang w:val="en-US"/>
        </w:rPr>
        <w:t xml:space="preserve">, </w:t>
      </w:r>
      <w:r w:rsidR="000A3225" w:rsidRPr="00BE686D">
        <w:rPr>
          <w:szCs w:val="20"/>
          <w:lang w:val="en-US"/>
        </w:rPr>
        <w:t>andre.borrmann}@tum.de; j.beetz@tue.nl</w:t>
      </w:r>
    </w:p>
    <w:p w:rsidR="00A921DF" w:rsidRPr="00BE6C5A" w:rsidRDefault="00BC5F7C" w:rsidP="003C4140">
      <w:pPr>
        <w:pStyle w:val="abstract"/>
        <w:rPr>
          <w:lang w:val="en-US"/>
        </w:rPr>
      </w:pPr>
      <w:r w:rsidRPr="00BE6C5A">
        <w:rPr>
          <w:rStyle w:val="hps"/>
          <w:b/>
          <w:lang w:val="en-US"/>
        </w:rPr>
        <w:t>Abstract:</w:t>
      </w:r>
      <w:r w:rsidRPr="00BE6C5A">
        <w:rPr>
          <w:lang w:val="en-US"/>
        </w:rPr>
        <w:t xml:space="preserve"> </w:t>
      </w:r>
      <w:r w:rsidR="00CB746C" w:rsidRPr="00BE6C5A">
        <w:rPr>
          <w:lang w:val="en-US"/>
        </w:rPr>
        <w:t>IFC</w:t>
      </w:r>
      <w:r w:rsidR="00676792" w:rsidRPr="00BE6C5A">
        <w:rPr>
          <w:lang w:val="en-US"/>
        </w:rPr>
        <w:t xml:space="preserve"> (Industry Foundation Classes)</w:t>
      </w:r>
      <w:r w:rsidR="00CB746C" w:rsidRPr="00BE6C5A">
        <w:rPr>
          <w:lang w:val="en-US"/>
        </w:rPr>
        <w:t xml:space="preserve"> </w:t>
      </w:r>
      <w:r w:rsidR="00B2179C" w:rsidRPr="00BE6C5A">
        <w:rPr>
          <w:lang w:val="en-US"/>
        </w:rPr>
        <w:t>is</w:t>
      </w:r>
      <w:r w:rsidR="00AB2E1D" w:rsidRPr="00BE6C5A">
        <w:rPr>
          <w:lang w:val="en-US"/>
        </w:rPr>
        <w:t xml:space="preserve"> the </w:t>
      </w:r>
      <w:r w:rsidR="00411D78">
        <w:rPr>
          <w:lang w:val="en-US"/>
        </w:rPr>
        <w:t>common</w:t>
      </w:r>
      <w:r w:rsidR="003541B2">
        <w:rPr>
          <w:lang w:val="en-US"/>
        </w:rPr>
        <w:t>ly</w:t>
      </w:r>
      <w:r w:rsidR="0047159D" w:rsidRPr="00BE6C5A">
        <w:rPr>
          <w:lang w:val="en-US"/>
        </w:rPr>
        <w:t xml:space="preserve"> </w:t>
      </w:r>
      <w:r w:rsidR="00AB2E1D" w:rsidRPr="00BE6C5A">
        <w:rPr>
          <w:lang w:val="en-US"/>
        </w:rPr>
        <w:t xml:space="preserve">accepted </w:t>
      </w:r>
      <w:r w:rsidR="00CB746C" w:rsidRPr="00BE6C5A">
        <w:rPr>
          <w:lang w:val="en-US"/>
        </w:rPr>
        <w:t xml:space="preserve">data exchange </w:t>
      </w:r>
      <w:r w:rsidR="00E9433F" w:rsidRPr="00BE6C5A">
        <w:rPr>
          <w:lang w:val="en-US"/>
        </w:rPr>
        <w:t xml:space="preserve">standard </w:t>
      </w:r>
      <w:r w:rsidR="00CB746C" w:rsidRPr="00BE6C5A">
        <w:rPr>
          <w:lang w:val="en-US"/>
        </w:rPr>
        <w:t xml:space="preserve">for Building Information Models (BIM). </w:t>
      </w:r>
      <w:r w:rsidR="00FD3F4E" w:rsidRPr="00BE6C5A">
        <w:rPr>
          <w:lang w:val="en-US"/>
        </w:rPr>
        <w:t xml:space="preserve">However, </w:t>
      </w:r>
      <w:r w:rsidR="00F65022" w:rsidRPr="00BE6C5A">
        <w:rPr>
          <w:lang w:val="en-US"/>
        </w:rPr>
        <w:t xml:space="preserve">the </w:t>
      </w:r>
      <w:r w:rsidR="00771507">
        <w:rPr>
          <w:lang w:val="en-US"/>
        </w:rPr>
        <w:t xml:space="preserve">geometric representation in IFC </w:t>
      </w:r>
      <w:r w:rsidR="00F65022" w:rsidRPr="00BE6C5A">
        <w:rPr>
          <w:lang w:val="en-US"/>
        </w:rPr>
        <w:t xml:space="preserve">is </w:t>
      </w:r>
      <w:r w:rsidR="003541B2">
        <w:rPr>
          <w:lang w:val="en-US"/>
        </w:rPr>
        <w:t xml:space="preserve">restricted to </w:t>
      </w:r>
      <w:r w:rsidR="00F65022" w:rsidRPr="00BE6C5A">
        <w:rPr>
          <w:lang w:val="en-US"/>
        </w:rPr>
        <w:t>explicit</w:t>
      </w:r>
      <w:r w:rsidR="00E2674D">
        <w:rPr>
          <w:lang w:val="en-US"/>
        </w:rPr>
        <w:t>, extrusion</w:t>
      </w:r>
      <w:r w:rsidR="00F65022" w:rsidRPr="00BE6C5A">
        <w:rPr>
          <w:lang w:val="en-US"/>
        </w:rPr>
        <w:t xml:space="preserve"> </w:t>
      </w:r>
      <w:r w:rsidR="00E2674D">
        <w:rPr>
          <w:lang w:val="en-US"/>
        </w:rPr>
        <w:t>and</w:t>
      </w:r>
      <w:r w:rsidR="003541B2">
        <w:rPr>
          <w:lang w:val="en-US"/>
        </w:rPr>
        <w:t xml:space="preserve"> C</w:t>
      </w:r>
      <w:r w:rsidR="004172D0">
        <w:rPr>
          <w:lang w:val="en-US"/>
        </w:rPr>
        <w:t>SG</w:t>
      </w:r>
      <w:r w:rsidR="00337CF4">
        <w:rPr>
          <w:lang w:val="en-US"/>
        </w:rPr>
        <w:t xml:space="preserve"> (Constructive Solid Geometry)</w:t>
      </w:r>
      <w:r w:rsidR="004172D0">
        <w:rPr>
          <w:lang w:val="en-US"/>
        </w:rPr>
        <w:t xml:space="preserve"> approaches</w:t>
      </w:r>
      <w:r w:rsidR="00F65022" w:rsidRPr="00BE6C5A">
        <w:rPr>
          <w:lang w:val="en-US"/>
        </w:rPr>
        <w:t xml:space="preserve">. </w:t>
      </w:r>
      <w:r w:rsidR="004172D0">
        <w:rPr>
          <w:lang w:val="en-US"/>
        </w:rPr>
        <w:t xml:space="preserve">Accordingly, the </w:t>
      </w:r>
      <w:r w:rsidR="00E9332F" w:rsidRPr="00BE6C5A">
        <w:rPr>
          <w:lang w:val="en-US"/>
        </w:rPr>
        <w:t>exchang</w:t>
      </w:r>
      <w:r w:rsidR="004172D0">
        <w:rPr>
          <w:lang w:val="en-US"/>
        </w:rPr>
        <w:t>e</w:t>
      </w:r>
      <w:r w:rsidR="00E9332F" w:rsidRPr="00BE6C5A">
        <w:rPr>
          <w:lang w:val="en-US"/>
        </w:rPr>
        <w:t xml:space="preserve"> </w:t>
      </w:r>
      <w:r w:rsidR="004172D0">
        <w:rPr>
          <w:lang w:val="en-US"/>
        </w:rPr>
        <w:t xml:space="preserve">of parametric </w:t>
      </w:r>
      <w:r w:rsidR="00322F0F">
        <w:rPr>
          <w:lang w:val="en-US"/>
        </w:rPr>
        <w:t>geometry</w:t>
      </w:r>
      <w:r w:rsidR="0025112A" w:rsidRPr="00BE6C5A">
        <w:rPr>
          <w:lang w:val="en-US"/>
        </w:rPr>
        <w:t xml:space="preserve"> between </w:t>
      </w:r>
      <w:r w:rsidR="00322F0F">
        <w:rPr>
          <w:lang w:val="en-US"/>
        </w:rPr>
        <w:t xml:space="preserve">parametric </w:t>
      </w:r>
      <w:r w:rsidR="004172D0">
        <w:rPr>
          <w:lang w:val="en-US"/>
        </w:rPr>
        <w:t xml:space="preserve">design </w:t>
      </w:r>
      <w:r w:rsidR="00322F0F">
        <w:rPr>
          <w:lang w:val="en-US"/>
        </w:rPr>
        <w:t>applications</w:t>
      </w:r>
      <w:r w:rsidR="003A0DB9" w:rsidRPr="00BE6C5A">
        <w:rPr>
          <w:lang w:val="en-US"/>
        </w:rPr>
        <w:t xml:space="preserve"> used </w:t>
      </w:r>
      <w:r w:rsidR="00F20B34" w:rsidRPr="00BE6C5A">
        <w:rPr>
          <w:lang w:val="en-US"/>
        </w:rPr>
        <w:t>in</w:t>
      </w:r>
      <w:r w:rsidR="003A0DB9" w:rsidRPr="00BE6C5A">
        <w:rPr>
          <w:lang w:val="en-US"/>
        </w:rPr>
        <w:t xml:space="preserve"> the AEC</w:t>
      </w:r>
      <w:r w:rsidR="00676792" w:rsidRPr="00BE6C5A">
        <w:rPr>
          <w:lang w:val="en-US"/>
        </w:rPr>
        <w:t xml:space="preserve"> (Architecture, Engineering and Construction)</w:t>
      </w:r>
      <w:r w:rsidR="003A0DB9" w:rsidRPr="00BE6C5A">
        <w:rPr>
          <w:lang w:val="en-US"/>
        </w:rPr>
        <w:t xml:space="preserve"> industry</w:t>
      </w:r>
      <w:r w:rsidR="004172D0">
        <w:rPr>
          <w:lang w:val="en-US"/>
        </w:rPr>
        <w:t xml:space="preserve"> is not possible</w:t>
      </w:r>
      <w:r w:rsidR="003A0DB9" w:rsidRPr="00BE6C5A">
        <w:rPr>
          <w:lang w:val="en-US"/>
        </w:rPr>
        <w:t xml:space="preserve">. </w:t>
      </w:r>
      <w:r w:rsidR="00777486" w:rsidRPr="00BE6C5A">
        <w:rPr>
          <w:lang w:val="en-US"/>
        </w:rPr>
        <w:t>This paper propose</w:t>
      </w:r>
      <w:r w:rsidR="003541B2">
        <w:rPr>
          <w:lang w:val="en-US"/>
        </w:rPr>
        <w:t>s</w:t>
      </w:r>
      <w:r w:rsidR="00777486" w:rsidRPr="00BE6C5A">
        <w:rPr>
          <w:lang w:val="en-US"/>
        </w:rPr>
        <w:t xml:space="preserve"> a</w:t>
      </w:r>
      <w:r w:rsidR="007F069A">
        <w:rPr>
          <w:lang w:val="en-US"/>
        </w:rPr>
        <w:t>n</w:t>
      </w:r>
      <w:r w:rsidR="00777486" w:rsidRPr="00BE6C5A">
        <w:rPr>
          <w:lang w:val="en-US"/>
        </w:rPr>
        <w:t xml:space="preserve"> </w:t>
      </w:r>
      <w:r w:rsidR="007F069A">
        <w:rPr>
          <w:lang w:val="en-US"/>
        </w:rPr>
        <w:t>object-oriented</w:t>
      </w:r>
      <w:r w:rsidR="00777486" w:rsidRPr="00BE6C5A">
        <w:rPr>
          <w:lang w:val="en-US"/>
        </w:rPr>
        <w:t xml:space="preserve"> </w:t>
      </w:r>
      <w:r w:rsidR="00A921DF" w:rsidRPr="00BE6C5A">
        <w:rPr>
          <w:lang w:val="en-US"/>
        </w:rPr>
        <w:t xml:space="preserve">data structure </w:t>
      </w:r>
      <w:r w:rsidR="003541B2">
        <w:rPr>
          <w:lang w:val="en-US"/>
        </w:rPr>
        <w:t>extending</w:t>
      </w:r>
      <w:r w:rsidR="00A921DF" w:rsidRPr="00BE6C5A">
        <w:rPr>
          <w:lang w:val="en-US"/>
        </w:rPr>
        <w:t xml:space="preserve"> </w:t>
      </w:r>
      <w:r w:rsidR="007F069A">
        <w:rPr>
          <w:lang w:val="en-US"/>
        </w:rPr>
        <w:t>IFC</w:t>
      </w:r>
      <w:r w:rsidR="007662B6">
        <w:rPr>
          <w:lang w:val="en-US"/>
        </w:rPr>
        <w:t>-Bridge</w:t>
      </w:r>
      <w:r w:rsidR="007F069A">
        <w:rPr>
          <w:lang w:val="en-US"/>
        </w:rPr>
        <w:t xml:space="preserve"> which supports </w:t>
      </w:r>
      <w:r w:rsidR="003541B2">
        <w:rPr>
          <w:lang w:val="en-US"/>
        </w:rPr>
        <w:t xml:space="preserve">parametric </w:t>
      </w:r>
      <w:r w:rsidR="007F069A" w:rsidRPr="00036EAB">
        <w:rPr>
          <w:rFonts w:cs="Times New Roman"/>
        </w:rPr>
        <w:t>geometry representation</w:t>
      </w:r>
      <w:r w:rsidR="003541B2">
        <w:rPr>
          <w:rFonts w:cs="Times New Roman"/>
        </w:rPr>
        <w:t>s</w:t>
      </w:r>
      <w:r w:rsidR="007F069A" w:rsidRPr="00036EAB">
        <w:rPr>
          <w:rFonts w:cs="Times New Roman"/>
          <w:lang w:val="en-US"/>
        </w:rPr>
        <w:t xml:space="preserve">, using geometric constraints and mathematical expressions to </w:t>
      </w:r>
      <w:r w:rsidR="001D5F14">
        <w:rPr>
          <w:rFonts w:cs="Times New Roman"/>
          <w:lang w:val="en-US"/>
        </w:rPr>
        <w:t>define</w:t>
      </w:r>
      <w:r w:rsidR="007F069A" w:rsidRPr="00036EAB">
        <w:rPr>
          <w:rFonts w:cs="Times New Roman"/>
          <w:lang w:val="en-US"/>
        </w:rPr>
        <w:t xml:space="preserve"> dependencies between </w:t>
      </w:r>
      <w:r w:rsidR="003541B2">
        <w:rPr>
          <w:rFonts w:cs="Times New Roman"/>
          <w:lang w:val="en-US"/>
        </w:rPr>
        <w:t xml:space="preserve">geometric entities and their </w:t>
      </w:r>
      <w:r w:rsidR="007F069A" w:rsidRPr="00036EAB">
        <w:rPr>
          <w:rFonts w:cs="Times New Roman"/>
          <w:lang w:val="en-US"/>
        </w:rPr>
        <w:t>dimensions</w:t>
      </w:r>
      <w:r w:rsidR="00A921DF" w:rsidRPr="00BE6C5A">
        <w:rPr>
          <w:lang w:val="en-US"/>
        </w:rPr>
        <w:t xml:space="preserve">. </w:t>
      </w:r>
      <w:r w:rsidR="00146B48" w:rsidRPr="00BE6C5A">
        <w:rPr>
          <w:lang w:val="en-US"/>
        </w:rPr>
        <w:t xml:space="preserve">The extended data schema is </w:t>
      </w:r>
      <w:r w:rsidR="00EB16F4" w:rsidRPr="00BE6C5A">
        <w:rPr>
          <w:lang w:val="en-US"/>
        </w:rPr>
        <w:t xml:space="preserve">implemented and </w:t>
      </w:r>
      <w:r w:rsidR="00887891">
        <w:rPr>
          <w:lang w:val="en-US"/>
        </w:rPr>
        <w:t xml:space="preserve">evaluated with a real-world </w:t>
      </w:r>
      <w:r w:rsidR="00840E6F">
        <w:rPr>
          <w:lang w:val="en-US"/>
        </w:rPr>
        <w:t xml:space="preserve">application </w:t>
      </w:r>
      <w:r w:rsidR="00887891">
        <w:rPr>
          <w:lang w:val="en-US"/>
        </w:rPr>
        <w:t>scenario</w:t>
      </w:r>
      <w:r w:rsidR="0030067F">
        <w:rPr>
          <w:lang w:val="en-US"/>
        </w:rPr>
        <w:t xml:space="preserve"> </w:t>
      </w:r>
      <w:r w:rsidR="003541B2">
        <w:rPr>
          <w:lang w:val="en-US"/>
        </w:rPr>
        <w:t xml:space="preserve">from the </w:t>
      </w:r>
      <w:r w:rsidR="0030067F">
        <w:rPr>
          <w:lang w:val="en-US"/>
        </w:rPr>
        <w:t xml:space="preserve">civil engineering </w:t>
      </w:r>
      <w:r w:rsidR="003541B2">
        <w:rPr>
          <w:lang w:val="en-US"/>
        </w:rPr>
        <w:t>domain</w:t>
      </w:r>
      <w:r w:rsidR="00932CEF">
        <w:rPr>
          <w:lang w:val="en-US"/>
        </w:rPr>
        <w:t>.</w:t>
      </w:r>
    </w:p>
    <w:p w:rsidR="00CC3B18" w:rsidRPr="00BE17CE" w:rsidRDefault="00C657C3" w:rsidP="0005154B">
      <w:pPr>
        <w:pStyle w:val="berschrift1"/>
        <w:rPr>
          <w:rStyle w:val="hps"/>
          <w:lang w:val="en-US"/>
        </w:rPr>
      </w:pPr>
      <w:r w:rsidRPr="00BE6C5A">
        <w:rPr>
          <w:lang w:val="en-US"/>
        </w:rPr>
        <w:t>Introduction</w:t>
      </w:r>
    </w:p>
    <w:p w:rsidR="00B86C4C" w:rsidRDefault="00730BC2" w:rsidP="00D4730E">
      <w:pPr>
        <w:rPr>
          <w:rStyle w:val="hps"/>
          <w:lang w:val="en-US"/>
        </w:rPr>
      </w:pPr>
      <w:r>
        <w:rPr>
          <w:rStyle w:val="hps"/>
          <w:lang w:val="en-US"/>
        </w:rPr>
        <w:t>P</w:t>
      </w:r>
      <w:r w:rsidR="009202B2">
        <w:rPr>
          <w:rStyle w:val="hps"/>
          <w:lang w:val="en-US"/>
        </w:rPr>
        <w:t xml:space="preserve">arametric </w:t>
      </w:r>
      <w:r w:rsidR="003541B2">
        <w:rPr>
          <w:rStyle w:val="hps"/>
          <w:lang w:val="en-US"/>
        </w:rPr>
        <w:t xml:space="preserve">modeling opens </w:t>
      </w:r>
      <w:r w:rsidR="006055BB">
        <w:rPr>
          <w:rStyle w:val="hps"/>
          <w:lang w:val="en-US"/>
        </w:rPr>
        <w:t>new</w:t>
      </w:r>
      <w:r>
        <w:rPr>
          <w:rStyle w:val="hps"/>
          <w:lang w:val="en-US"/>
        </w:rPr>
        <w:t xml:space="preserve"> </w:t>
      </w:r>
      <w:r w:rsidR="002F4D62">
        <w:rPr>
          <w:rStyle w:val="hps"/>
          <w:lang w:val="en-US"/>
        </w:rPr>
        <w:t>way</w:t>
      </w:r>
      <w:r w:rsidR="003541B2">
        <w:rPr>
          <w:rStyle w:val="hps"/>
          <w:lang w:val="en-US"/>
        </w:rPr>
        <w:t>s</w:t>
      </w:r>
      <w:r w:rsidR="006055BB">
        <w:rPr>
          <w:rStyle w:val="hps"/>
          <w:lang w:val="en-US"/>
        </w:rPr>
        <w:t xml:space="preserve"> f</w:t>
      </w:r>
      <w:r w:rsidR="003541B2">
        <w:rPr>
          <w:rStyle w:val="hps"/>
          <w:lang w:val="en-US"/>
        </w:rPr>
        <w:t>or</w:t>
      </w:r>
      <w:r w:rsidR="006055BB">
        <w:rPr>
          <w:rStyle w:val="hps"/>
          <w:lang w:val="en-US"/>
        </w:rPr>
        <w:t xml:space="preserve"> </w:t>
      </w:r>
      <w:r w:rsidR="003541B2">
        <w:rPr>
          <w:rStyle w:val="hps"/>
          <w:lang w:val="en-US"/>
        </w:rPr>
        <w:t xml:space="preserve">representing </w:t>
      </w:r>
      <w:r w:rsidR="006055BB">
        <w:rPr>
          <w:rStyle w:val="hps"/>
          <w:lang w:val="en-US"/>
        </w:rPr>
        <w:t>geometr</w:t>
      </w:r>
      <w:r w:rsidR="003541B2">
        <w:rPr>
          <w:rStyle w:val="hps"/>
          <w:lang w:val="en-US"/>
        </w:rPr>
        <w:t>y</w:t>
      </w:r>
      <w:r w:rsidR="006055BB">
        <w:rPr>
          <w:rStyle w:val="hps"/>
          <w:lang w:val="en-US"/>
        </w:rPr>
        <w:t xml:space="preserve"> </w:t>
      </w:r>
      <w:r w:rsidR="00C41688">
        <w:rPr>
          <w:rStyle w:val="hps"/>
          <w:lang w:val="en-US"/>
        </w:rPr>
        <w:t>of</w:t>
      </w:r>
      <w:r w:rsidR="003541B2">
        <w:rPr>
          <w:rStyle w:val="hps"/>
          <w:lang w:val="en-US"/>
        </w:rPr>
        <w:t xml:space="preserve"> </w:t>
      </w:r>
      <w:r w:rsidR="00BF0353">
        <w:rPr>
          <w:rStyle w:val="hps"/>
          <w:lang w:val="en-US"/>
        </w:rPr>
        <w:t>building</w:t>
      </w:r>
      <w:r w:rsidR="00C41688">
        <w:rPr>
          <w:rStyle w:val="hps"/>
          <w:lang w:val="en-US"/>
        </w:rPr>
        <w:t>s</w:t>
      </w:r>
      <w:r w:rsidR="00BF0353">
        <w:rPr>
          <w:rStyle w:val="hps"/>
          <w:lang w:val="en-US"/>
        </w:rPr>
        <w:t xml:space="preserve"> and </w:t>
      </w:r>
      <w:r w:rsidR="006055BB">
        <w:rPr>
          <w:rStyle w:val="hps"/>
          <w:lang w:val="en-US"/>
        </w:rPr>
        <w:t>infrastructure</w:t>
      </w:r>
      <w:r w:rsidR="00C41688">
        <w:rPr>
          <w:rStyle w:val="hps"/>
          <w:lang w:val="en-US"/>
        </w:rPr>
        <w:t xml:space="preserve"> constructions in a flexible, easily adaptable manner</w:t>
      </w:r>
      <w:r>
        <w:rPr>
          <w:rStyle w:val="hps"/>
          <w:lang w:val="en-US"/>
        </w:rPr>
        <w:t xml:space="preserve">. </w:t>
      </w:r>
      <w:r w:rsidR="00C6468D">
        <w:rPr>
          <w:rStyle w:val="hps"/>
          <w:lang w:val="en-US"/>
        </w:rPr>
        <w:t xml:space="preserve">Parametric </w:t>
      </w:r>
      <w:r w:rsidR="009F2FD8">
        <w:rPr>
          <w:rStyle w:val="hps"/>
          <w:lang w:val="en-US"/>
        </w:rPr>
        <w:t xml:space="preserve">geometry </w:t>
      </w:r>
      <w:r w:rsidR="00C6468D">
        <w:rPr>
          <w:rStyle w:val="hps"/>
          <w:lang w:val="en-US"/>
        </w:rPr>
        <w:t xml:space="preserve">refers to the use of geometric </w:t>
      </w:r>
      <w:r w:rsidR="00AA6349">
        <w:rPr>
          <w:rStyle w:val="hps"/>
          <w:lang w:val="en-US"/>
        </w:rPr>
        <w:t>constraints</w:t>
      </w:r>
      <w:r w:rsidR="00C6468D">
        <w:rPr>
          <w:rStyle w:val="hps"/>
          <w:lang w:val="en-US"/>
        </w:rPr>
        <w:t xml:space="preserve"> and the mathematical formulation of </w:t>
      </w:r>
      <w:r w:rsidR="00EC6CBB">
        <w:rPr>
          <w:rStyle w:val="hps"/>
          <w:lang w:val="en-US"/>
        </w:rPr>
        <w:t xml:space="preserve">interdependencies between them </w:t>
      </w:r>
      <w:r w:rsidR="00472498">
        <w:rPr>
          <w:rStyle w:val="hps"/>
          <w:lang w:val="en-US"/>
        </w:rPr>
        <w:t>(Shah and Mäntylä, 1995).</w:t>
      </w:r>
      <w:r w:rsidR="000616C4">
        <w:rPr>
          <w:rStyle w:val="hps"/>
          <w:lang w:val="en-US"/>
        </w:rPr>
        <w:t xml:space="preserve"> </w:t>
      </w:r>
      <w:r w:rsidR="002E2CAF">
        <w:rPr>
          <w:rStyle w:val="hps"/>
          <w:lang w:val="en-US"/>
        </w:rPr>
        <w:t xml:space="preserve">Parametric </w:t>
      </w:r>
      <w:r w:rsidR="00FF277E">
        <w:rPr>
          <w:rStyle w:val="hps"/>
          <w:lang w:val="en-US"/>
        </w:rPr>
        <w:t>modeling approaches</w:t>
      </w:r>
      <w:r w:rsidR="002E2CAF">
        <w:rPr>
          <w:rStyle w:val="hps"/>
          <w:lang w:val="en-US"/>
        </w:rPr>
        <w:t xml:space="preserve"> have been explored in different areas in the AEC industry. </w:t>
      </w:r>
      <w:r w:rsidR="000616C4">
        <w:rPr>
          <w:rStyle w:val="hps"/>
          <w:lang w:val="en-US"/>
        </w:rPr>
        <w:t xml:space="preserve">Modeling </w:t>
      </w:r>
      <w:r w:rsidR="00C41688">
        <w:rPr>
          <w:rStyle w:val="hps"/>
          <w:lang w:val="en-US"/>
        </w:rPr>
        <w:t xml:space="preserve">a </w:t>
      </w:r>
      <w:r w:rsidR="000616C4">
        <w:rPr>
          <w:rStyle w:val="hps"/>
          <w:lang w:val="en-US"/>
        </w:rPr>
        <w:t xml:space="preserve">building </w:t>
      </w:r>
      <w:r w:rsidR="00C41688">
        <w:rPr>
          <w:rStyle w:val="hps"/>
          <w:lang w:val="en-US"/>
        </w:rPr>
        <w:t xml:space="preserve">using a </w:t>
      </w:r>
      <w:r w:rsidR="000616C4">
        <w:rPr>
          <w:rStyle w:val="hps"/>
          <w:lang w:val="en-US"/>
        </w:rPr>
        <w:t>p</w:t>
      </w:r>
      <w:r w:rsidR="00F313CF">
        <w:rPr>
          <w:rStyle w:val="hps"/>
          <w:lang w:val="en-US"/>
        </w:rPr>
        <w:t>arametric 3</w:t>
      </w:r>
      <w:r w:rsidR="00294F08">
        <w:rPr>
          <w:rStyle w:val="hps"/>
          <w:lang w:val="en-US"/>
        </w:rPr>
        <w:t>D</w:t>
      </w:r>
      <w:r w:rsidR="00F313CF">
        <w:rPr>
          <w:rStyle w:val="hps"/>
          <w:lang w:val="en-US"/>
        </w:rPr>
        <w:t xml:space="preserve"> computer-aided design (CAD) system </w:t>
      </w:r>
      <w:r w:rsidR="000616C4">
        <w:rPr>
          <w:rStyle w:val="hps"/>
          <w:lang w:val="en-US"/>
        </w:rPr>
        <w:t>offers numerous benefits in terms of the ability to rapidly generate design alternatives and elimination of errors that result from design changes</w:t>
      </w:r>
      <w:r w:rsidR="00106601">
        <w:rPr>
          <w:rStyle w:val="hps"/>
          <w:lang w:val="en-US"/>
        </w:rPr>
        <w:t xml:space="preserve"> </w:t>
      </w:r>
      <w:r w:rsidR="001E22F0">
        <w:rPr>
          <w:rStyle w:val="hps"/>
          <w:lang w:val="en-US"/>
        </w:rPr>
        <w:t>(</w:t>
      </w:r>
      <w:r w:rsidR="00E072C8">
        <w:rPr>
          <w:rStyle w:val="hps"/>
          <w:lang w:val="en-US"/>
        </w:rPr>
        <w:t>Sacks</w:t>
      </w:r>
      <w:r w:rsidR="001E22F0">
        <w:rPr>
          <w:rStyle w:val="hps"/>
          <w:lang w:val="en-US"/>
        </w:rPr>
        <w:t xml:space="preserve"> et al</w:t>
      </w:r>
      <w:r w:rsidR="00E53917">
        <w:rPr>
          <w:rStyle w:val="hps"/>
          <w:lang w:val="en-US"/>
        </w:rPr>
        <w:t>.</w:t>
      </w:r>
      <w:r w:rsidR="00E072C8">
        <w:rPr>
          <w:rStyle w:val="hps"/>
          <w:lang w:val="en-US"/>
        </w:rPr>
        <w:t xml:space="preserve"> 2004</w:t>
      </w:r>
      <w:r w:rsidR="001E22F0">
        <w:rPr>
          <w:rStyle w:val="hps"/>
          <w:lang w:val="en-US"/>
        </w:rPr>
        <w:t>)</w:t>
      </w:r>
      <w:r w:rsidR="00106601">
        <w:rPr>
          <w:rStyle w:val="hps"/>
          <w:lang w:val="en-US"/>
        </w:rPr>
        <w:t xml:space="preserve">. </w:t>
      </w:r>
      <w:r w:rsidR="00F26C26">
        <w:rPr>
          <w:rStyle w:val="hps"/>
          <w:lang w:val="en-US"/>
        </w:rPr>
        <w:t xml:space="preserve">In architectural design, </w:t>
      </w:r>
      <w:r w:rsidR="00C41688">
        <w:rPr>
          <w:rStyle w:val="hps"/>
          <w:lang w:val="en-US"/>
        </w:rPr>
        <w:t xml:space="preserve">the combination of </w:t>
      </w:r>
      <w:r w:rsidR="00F26C26">
        <w:rPr>
          <w:rStyle w:val="hps"/>
          <w:lang w:val="en-US"/>
        </w:rPr>
        <w:t xml:space="preserve">parametric design </w:t>
      </w:r>
      <w:r w:rsidR="00C41688">
        <w:rPr>
          <w:rStyle w:val="hps"/>
          <w:lang w:val="en-US"/>
        </w:rPr>
        <w:t xml:space="preserve">with </w:t>
      </w:r>
      <w:r w:rsidR="00F26C26">
        <w:rPr>
          <w:rStyle w:val="hps"/>
          <w:lang w:val="en-US"/>
        </w:rPr>
        <w:t xml:space="preserve">computational tools </w:t>
      </w:r>
      <w:r w:rsidR="00C41688">
        <w:rPr>
          <w:rStyle w:val="hps"/>
          <w:lang w:val="en-US"/>
        </w:rPr>
        <w:t xml:space="preserve">allows for a better </w:t>
      </w:r>
      <w:r w:rsidR="00F26C26">
        <w:rPr>
          <w:rStyle w:val="hps"/>
          <w:lang w:val="en-US"/>
        </w:rPr>
        <w:t xml:space="preserve">support </w:t>
      </w:r>
      <w:r w:rsidR="00C41688">
        <w:rPr>
          <w:rStyle w:val="hps"/>
          <w:lang w:val="en-US"/>
        </w:rPr>
        <w:t xml:space="preserve">of </w:t>
      </w:r>
      <w:r w:rsidR="00F26C26">
        <w:rPr>
          <w:rStyle w:val="hps"/>
          <w:lang w:val="en-US"/>
        </w:rPr>
        <w:t>the early conceptual phase of the design process (</w:t>
      </w:r>
      <w:r w:rsidR="00F26C26">
        <w:rPr>
          <w:lang w:val="en-US"/>
        </w:rPr>
        <w:t>Turrin et al. 2011</w:t>
      </w:r>
      <w:r w:rsidR="00420534">
        <w:rPr>
          <w:lang w:val="en-US"/>
        </w:rPr>
        <w:t xml:space="preserve">; </w:t>
      </w:r>
      <w:r w:rsidR="00420534">
        <w:rPr>
          <w:rStyle w:val="hps"/>
          <w:lang w:val="en-US"/>
        </w:rPr>
        <w:t>Hubers, 2010</w:t>
      </w:r>
      <w:r w:rsidR="00F26C26">
        <w:rPr>
          <w:lang w:val="en-US"/>
        </w:rPr>
        <w:t>)</w:t>
      </w:r>
      <w:r w:rsidR="00F26C26">
        <w:rPr>
          <w:rStyle w:val="hps"/>
          <w:lang w:val="en-US"/>
        </w:rPr>
        <w:t xml:space="preserve">. </w:t>
      </w:r>
      <w:r w:rsidR="000E2A08">
        <w:rPr>
          <w:rStyle w:val="hps"/>
          <w:lang w:val="en-US"/>
        </w:rPr>
        <w:t>In civil engineering</w:t>
      </w:r>
      <w:r w:rsidR="00F76ED2">
        <w:rPr>
          <w:rStyle w:val="hps"/>
          <w:lang w:val="en-US"/>
        </w:rPr>
        <w:t>,</w:t>
      </w:r>
      <w:r w:rsidR="000E2A08">
        <w:rPr>
          <w:rStyle w:val="hps"/>
          <w:lang w:val="en-US"/>
        </w:rPr>
        <w:t xml:space="preserve"> </w:t>
      </w:r>
      <w:r w:rsidR="008A61EB">
        <w:rPr>
          <w:rStyle w:val="hps"/>
          <w:lang w:val="en-US"/>
        </w:rPr>
        <w:t xml:space="preserve">the </w:t>
      </w:r>
      <w:r w:rsidR="000E2A08">
        <w:rPr>
          <w:rStyle w:val="hps"/>
          <w:lang w:val="en-US"/>
        </w:rPr>
        <w:t>parametric description of bridge</w:t>
      </w:r>
      <w:r w:rsidR="00C41688">
        <w:rPr>
          <w:rStyle w:val="hps"/>
          <w:lang w:val="en-US"/>
        </w:rPr>
        <w:t xml:space="preserve">s </w:t>
      </w:r>
      <w:r w:rsidR="000E2A08">
        <w:rPr>
          <w:rStyle w:val="hps"/>
          <w:lang w:val="en-US"/>
        </w:rPr>
        <w:t>provides structural engineer</w:t>
      </w:r>
      <w:r w:rsidR="008A61EB">
        <w:rPr>
          <w:rStyle w:val="hps"/>
          <w:lang w:val="en-US"/>
        </w:rPr>
        <w:t>s</w:t>
      </w:r>
      <w:r w:rsidR="000E2A08">
        <w:rPr>
          <w:rStyle w:val="hps"/>
          <w:lang w:val="en-US"/>
        </w:rPr>
        <w:t xml:space="preserve"> the possibility to optimize the structur</w:t>
      </w:r>
      <w:r w:rsidR="00C41688">
        <w:rPr>
          <w:rStyle w:val="hps"/>
          <w:lang w:val="en-US"/>
        </w:rPr>
        <w:t>al</w:t>
      </w:r>
      <w:r w:rsidR="002246CA">
        <w:rPr>
          <w:rStyle w:val="hps"/>
          <w:lang w:val="en-US"/>
        </w:rPr>
        <w:t xml:space="preserve"> </w:t>
      </w:r>
      <w:r w:rsidR="00294F08">
        <w:rPr>
          <w:rStyle w:val="hps"/>
          <w:lang w:val="en-US"/>
        </w:rPr>
        <w:t xml:space="preserve">design </w:t>
      </w:r>
      <w:r w:rsidR="001E22F0">
        <w:rPr>
          <w:rStyle w:val="hps"/>
          <w:lang w:val="en-US"/>
        </w:rPr>
        <w:t>(</w:t>
      </w:r>
      <w:r w:rsidR="000E2A08">
        <w:rPr>
          <w:rStyle w:val="hps"/>
          <w:lang w:val="en-US"/>
        </w:rPr>
        <w:t>Katz, 2008</w:t>
      </w:r>
      <w:r w:rsidR="00420534">
        <w:rPr>
          <w:rStyle w:val="hps"/>
          <w:lang w:val="en-US"/>
        </w:rPr>
        <w:t xml:space="preserve">; </w:t>
      </w:r>
      <w:r w:rsidR="00420534">
        <w:rPr>
          <w:lang w:val="en-US"/>
        </w:rPr>
        <w:t>Ji et al. 2010</w:t>
      </w:r>
      <w:r w:rsidR="001E22F0">
        <w:rPr>
          <w:rStyle w:val="hps"/>
          <w:lang w:val="en-US"/>
        </w:rPr>
        <w:t>)</w:t>
      </w:r>
      <w:r w:rsidR="006171E4">
        <w:rPr>
          <w:rStyle w:val="hps"/>
          <w:lang w:val="en-US"/>
        </w:rPr>
        <w:t xml:space="preserve">. </w:t>
      </w:r>
      <w:r w:rsidR="0059661E">
        <w:rPr>
          <w:rStyle w:val="hps"/>
          <w:lang w:val="en-US"/>
        </w:rPr>
        <w:t>Furthermore, parametric 3</w:t>
      </w:r>
      <w:r w:rsidR="00294F08">
        <w:rPr>
          <w:rStyle w:val="hps"/>
          <w:lang w:val="en-US"/>
        </w:rPr>
        <w:t>D</w:t>
      </w:r>
      <w:r w:rsidR="0059661E">
        <w:rPr>
          <w:rStyle w:val="hps"/>
          <w:lang w:val="en-US"/>
        </w:rPr>
        <w:t xml:space="preserve"> infrastructur</w:t>
      </w:r>
      <w:r w:rsidR="008E2B25">
        <w:rPr>
          <w:rStyle w:val="hps"/>
          <w:lang w:val="en-US"/>
        </w:rPr>
        <w:t>e</w:t>
      </w:r>
      <w:r w:rsidR="0059661E">
        <w:rPr>
          <w:rStyle w:val="hps"/>
          <w:lang w:val="en-US"/>
        </w:rPr>
        <w:t xml:space="preserve"> models are used to improve the integration between </w:t>
      </w:r>
      <w:r w:rsidR="008E2B25">
        <w:rPr>
          <w:rStyle w:val="hps"/>
          <w:lang w:val="en-US"/>
        </w:rPr>
        <w:t xml:space="preserve">the </w:t>
      </w:r>
      <w:r w:rsidR="0059661E">
        <w:rPr>
          <w:rStyle w:val="hps"/>
          <w:lang w:val="en-US"/>
        </w:rPr>
        <w:t>geotechnical design and analysis process</w:t>
      </w:r>
      <w:r w:rsidR="008E2B25">
        <w:rPr>
          <w:rStyle w:val="hps"/>
          <w:lang w:val="en-US"/>
        </w:rPr>
        <w:t>es</w:t>
      </w:r>
      <w:r w:rsidR="002C428E">
        <w:rPr>
          <w:rStyle w:val="hps"/>
          <w:lang w:val="en-US"/>
        </w:rPr>
        <w:t xml:space="preserve"> (Obergrießer et al.</w:t>
      </w:r>
      <w:r w:rsidR="0059661E">
        <w:rPr>
          <w:rStyle w:val="hps"/>
          <w:lang w:val="en-US"/>
        </w:rPr>
        <w:t xml:space="preserve"> 2011).</w:t>
      </w:r>
      <w:r w:rsidR="00563BA9">
        <w:rPr>
          <w:rStyle w:val="hps"/>
          <w:lang w:val="en-US"/>
        </w:rPr>
        <w:t xml:space="preserve"> </w:t>
      </w:r>
    </w:p>
    <w:p w:rsidR="00884A51" w:rsidRDefault="00884A51" w:rsidP="00D4730E">
      <w:pPr>
        <w:rPr>
          <w:rStyle w:val="hps"/>
          <w:lang w:val="en-US"/>
        </w:rPr>
      </w:pPr>
      <w:r>
        <w:rPr>
          <w:rStyle w:val="hps"/>
          <w:lang w:val="en-US"/>
        </w:rPr>
        <w:t>Building Information Modeling (BIM) is widely applied in the AEC industry covering architectural design, structural analysis, construction and facility management (Eastman et al. 2008). The Industry Foundation Classes (IFC) schema (ISO 2005a) is recognized as the data exchange standard for interoperability of BIM-based applications. Although IFC is a rich product modeling schema which provides multiple ways to define objects, relations and attributes, the underlying geometric representation is limited to explicit</w:t>
      </w:r>
      <w:r w:rsidR="00E2674D">
        <w:rPr>
          <w:rStyle w:val="hps"/>
          <w:lang w:val="en-US"/>
        </w:rPr>
        <w:t xml:space="preserve">, </w:t>
      </w:r>
      <w:r w:rsidR="004A0B07">
        <w:rPr>
          <w:rStyle w:val="hps"/>
          <w:lang w:val="en-US"/>
        </w:rPr>
        <w:t xml:space="preserve">simple </w:t>
      </w:r>
      <w:r w:rsidR="00E2674D">
        <w:rPr>
          <w:rStyle w:val="hps"/>
          <w:lang w:val="en-US"/>
        </w:rPr>
        <w:t>extrusion</w:t>
      </w:r>
      <w:r>
        <w:rPr>
          <w:rStyle w:val="hps"/>
          <w:lang w:val="en-US"/>
        </w:rPr>
        <w:t xml:space="preserve"> </w:t>
      </w:r>
      <w:r w:rsidR="00E2674D">
        <w:rPr>
          <w:rStyle w:val="hps"/>
          <w:lang w:val="en-US"/>
        </w:rPr>
        <w:t>and CSG (Constructive Solid Geometry) approaches</w:t>
      </w:r>
      <w:r>
        <w:rPr>
          <w:rStyle w:val="hps"/>
          <w:lang w:val="en-US"/>
        </w:rPr>
        <w:t xml:space="preserve">. On the one hand side, the exchange of explicit geometry can </w:t>
      </w:r>
      <w:r>
        <w:rPr>
          <w:rStyle w:val="hps"/>
          <w:lang w:val="en-US"/>
        </w:rPr>
        <w:lastRenderedPageBreak/>
        <w:t xml:space="preserve">be easily realized, which is </w:t>
      </w:r>
      <w:r w:rsidR="008A61EB">
        <w:rPr>
          <w:rStyle w:val="hps"/>
          <w:lang w:val="en-US"/>
        </w:rPr>
        <w:t>advantageous</w:t>
      </w:r>
      <w:r>
        <w:rPr>
          <w:rStyle w:val="hps"/>
          <w:lang w:val="en-US"/>
        </w:rPr>
        <w:t xml:space="preserve"> for </w:t>
      </w:r>
      <w:r w:rsidR="008A61EB">
        <w:rPr>
          <w:rStyle w:val="hps"/>
          <w:lang w:val="en-US"/>
        </w:rPr>
        <w:t xml:space="preserve">the implementation </w:t>
      </w:r>
      <w:r>
        <w:rPr>
          <w:rStyle w:val="hps"/>
          <w:lang w:val="en-US"/>
        </w:rPr>
        <w:t xml:space="preserve">of </w:t>
      </w:r>
      <w:r w:rsidR="008A61EB">
        <w:rPr>
          <w:rStyle w:val="hps"/>
          <w:lang w:val="en-US"/>
        </w:rPr>
        <w:t xml:space="preserve">the </w:t>
      </w:r>
      <w:r>
        <w:rPr>
          <w:rStyle w:val="hps"/>
          <w:lang w:val="en-US"/>
        </w:rPr>
        <w:t>IFC</w:t>
      </w:r>
      <w:r w:rsidR="008A61EB">
        <w:rPr>
          <w:rStyle w:val="hps"/>
          <w:lang w:val="en-US"/>
        </w:rPr>
        <w:t xml:space="preserve"> standard</w:t>
      </w:r>
      <w:r>
        <w:rPr>
          <w:rStyle w:val="hps"/>
          <w:lang w:val="en-US"/>
        </w:rPr>
        <w:t>. On the other side, it</w:t>
      </w:r>
      <w:r w:rsidR="00471E56">
        <w:rPr>
          <w:rStyle w:val="hps"/>
          <w:lang w:val="en-US"/>
        </w:rPr>
        <w:t xml:space="preserve"> </w:t>
      </w:r>
      <w:r w:rsidR="008A61EB">
        <w:rPr>
          <w:rStyle w:val="hps"/>
          <w:lang w:val="en-US"/>
        </w:rPr>
        <w:t xml:space="preserve">constitutes </w:t>
      </w:r>
      <w:r w:rsidR="00471E56">
        <w:rPr>
          <w:rStyle w:val="hps"/>
          <w:lang w:val="en-US"/>
        </w:rPr>
        <w:t xml:space="preserve">a </w:t>
      </w:r>
      <w:r w:rsidR="008A61EB">
        <w:rPr>
          <w:rStyle w:val="hps"/>
          <w:lang w:val="en-US"/>
        </w:rPr>
        <w:t xml:space="preserve">threshold </w:t>
      </w:r>
      <w:r w:rsidR="00471E56">
        <w:rPr>
          <w:rStyle w:val="hps"/>
          <w:lang w:val="en-US"/>
        </w:rPr>
        <w:t xml:space="preserve">to the advances </w:t>
      </w:r>
      <w:r>
        <w:rPr>
          <w:rStyle w:val="hps"/>
          <w:lang w:val="en-US"/>
        </w:rPr>
        <w:t>of</w:t>
      </w:r>
      <w:r w:rsidR="00471E56">
        <w:rPr>
          <w:rStyle w:val="hps"/>
          <w:lang w:val="en-US"/>
        </w:rPr>
        <w:t xml:space="preserve"> using</w:t>
      </w:r>
      <w:r>
        <w:rPr>
          <w:rStyle w:val="hps"/>
          <w:lang w:val="en-US"/>
        </w:rPr>
        <w:t xml:space="preserve"> IFC. </w:t>
      </w:r>
      <w:r w:rsidR="008E31E1" w:rsidRPr="0010299A">
        <w:rPr>
          <w:rStyle w:val="hps"/>
          <w:lang w:val="en-US"/>
        </w:rPr>
        <w:t>The</w:t>
      </w:r>
      <w:r w:rsidR="00747A2C" w:rsidRPr="0010299A">
        <w:rPr>
          <w:rStyle w:val="hps"/>
          <w:lang w:val="en-US"/>
        </w:rPr>
        <w:t xml:space="preserve"> rigid geometric data </w:t>
      </w:r>
      <w:r w:rsidR="008E31E1" w:rsidRPr="0010299A">
        <w:rPr>
          <w:rStyle w:val="hps"/>
          <w:lang w:val="en-US"/>
        </w:rPr>
        <w:t>in the IFC models</w:t>
      </w:r>
      <w:r w:rsidR="00747A2C" w:rsidRPr="0010299A">
        <w:rPr>
          <w:rStyle w:val="hps"/>
          <w:lang w:val="en-US"/>
        </w:rPr>
        <w:t xml:space="preserve"> </w:t>
      </w:r>
      <w:r w:rsidR="008E31E1" w:rsidRPr="0010299A">
        <w:rPr>
          <w:rStyle w:val="hps"/>
          <w:lang w:val="en-US"/>
        </w:rPr>
        <w:t>cannot be configured in consistence with design intensions</w:t>
      </w:r>
      <w:r w:rsidR="00A86AE4" w:rsidRPr="0010299A">
        <w:rPr>
          <w:rStyle w:val="hps"/>
          <w:lang w:val="en-US"/>
        </w:rPr>
        <w:t xml:space="preserve"> after model exchange</w:t>
      </w:r>
      <w:r w:rsidR="00771A96" w:rsidRPr="0010299A">
        <w:rPr>
          <w:rStyle w:val="hps"/>
          <w:lang w:val="en-US"/>
        </w:rPr>
        <w:t xml:space="preserve">, </w:t>
      </w:r>
      <w:r w:rsidR="000A50AA" w:rsidRPr="0010299A">
        <w:rPr>
          <w:rStyle w:val="hps"/>
          <w:lang w:val="en-US"/>
        </w:rPr>
        <w:t>not even</w:t>
      </w:r>
      <w:r w:rsidR="00771A96" w:rsidRPr="0010299A">
        <w:rPr>
          <w:rStyle w:val="hps"/>
          <w:lang w:val="en-US"/>
        </w:rPr>
        <w:t xml:space="preserve"> after re-import in the creating systems</w:t>
      </w:r>
      <w:r w:rsidR="00A86AE4" w:rsidRPr="0010299A">
        <w:rPr>
          <w:rStyle w:val="hps"/>
          <w:lang w:val="en-US"/>
        </w:rPr>
        <w:t xml:space="preserve">. </w:t>
      </w:r>
      <w:r w:rsidR="00771A96" w:rsidRPr="0010299A">
        <w:rPr>
          <w:rStyle w:val="hps"/>
          <w:lang w:val="en-US"/>
        </w:rPr>
        <w:t>Therefore</w:t>
      </w:r>
      <w:r w:rsidR="0010299A" w:rsidRPr="0010299A">
        <w:rPr>
          <w:rStyle w:val="hps"/>
          <w:lang w:val="en-US"/>
        </w:rPr>
        <w:t>, further</w:t>
      </w:r>
      <w:r w:rsidR="00747A2C" w:rsidRPr="0010299A">
        <w:rPr>
          <w:rStyle w:val="hps"/>
          <w:lang w:val="en-US"/>
        </w:rPr>
        <w:t xml:space="preserve"> us</w:t>
      </w:r>
      <w:r w:rsidR="000A50AA" w:rsidRPr="0010299A">
        <w:rPr>
          <w:rStyle w:val="hps"/>
          <w:lang w:val="en-US"/>
        </w:rPr>
        <w:t>e</w:t>
      </w:r>
      <w:r w:rsidR="00747A2C" w:rsidRPr="0010299A">
        <w:rPr>
          <w:rStyle w:val="hps"/>
          <w:lang w:val="en-US"/>
        </w:rPr>
        <w:t xml:space="preserve"> of the geometric data is limited to visualization and communication purpose</w:t>
      </w:r>
      <w:r w:rsidR="008E31E1" w:rsidRPr="0010299A">
        <w:rPr>
          <w:rStyle w:val="hps"/>
          <w:lang w:val="en-US"/>
        </w:rPr>
        <w:t>s</w:t>
      </w:r>
      <w:r w:rsidR="00747A2C" w:rsidRPr="0010299A">
        <w:rPr>
          <w:rStyle w:val="hps"/>
          <w:lang w:val="en-US"/>
        </w:rPr>
        <w:t xml:space="preserve">. </w:t>
      </w:r>
      <w:r w:rsidR="00771A96" w:rsidRPr="0010299A">
        <w:rPr>
          <w:rStyle w:val="hps"/>
          <w:lang w:val="en-US"/>
        </w:rPr>
        <w:t xml:space="preserve">This is not </w:t>
      </w:r>
      <w:r w:rsidR="000A50AA" w:rsidRPr="0010299A">
        <w:rPr>
          <w:rStyle w:val="hps"/>
          <w:lang w:val="en-US"/>
        </w:rPr>
        <w:t xml:space="preserve">a </w:t>
      </w:r>
      <w:r w:rsidR="00771A96" w:rsidRPr="0010299A">
        <w:rPr>
          <w:rStyle w:val="hps"/>
          <w:lang w:val="en-US"/>
        </w:rPr>
        <w:t xml:space="preserve">sufficient way of data exchange in case of design, analysis and engineering processes, </w:t>
      </w:r>
      <w:r w:rsidR="008E31E1" w:rsidRPr="0010299A">
        <w:rPr>
          <w:rStyle w:val="hps"/>
          <w:lang w:val="en-US"/>
        </w:rPr>
        <w:t>where advanced geometric dependencies between objects are required</w:t>
      </w:r>
      <w:r w:rsidR="00771A96" w:rsidRPr="0010299A">
        <w:rPr>
          <w:rStyle w:val="hps"/>
          <w:lang w:val="en-US"/>
        </w:rPr>
        <w:t>.</w:t>
      </w:r>
      <w:r w:rsidR="00771A96">
        <w:rPr>
          <w:rStyle w:val="hps"/>
          <w:lang w:val="en-US"/>
        </w:rPr>
        <w:t xml:space="preserve"> The “best practice” is </w:t>
      </w:r>
      <w:r>
        <w:rPr>
          <w:rStyle w:val="hps"/>
          <w:lang w:val="en-US"/>
        </w:rPr>
        <w:t xml:space="preserve">to reconstruct </w:t>
      </w:r>
      <w:r w:rsidR="0057250F">
        <w:rPr>
          <w:rStyle w:val="hps"/>
          <w:lang w:val="en-US"/>
        </w:rPr>
        <w:t>geometric dependencies</w:t>
      </w:r>
      <w:r>
        <w:rPr>
          <w:rStyle w:val="hps"/>
          <w:lang w:val="en-US"/>
        </w:rPr>
        <w:t xml:space="preserve"> in the target system which is time-consuming and error-prone (Sacks</w:t>
      </w:r>
      <w:r w:rsidR="00972680">
        <w:rPr>
          <w:rStyle w:val="hps"/>
          <w:lang w:val="en-US"/>
        </w:rPr>
        <w:t xml:space="preserve"> et al.</w:t>
      </w:r>
      <w:r>
        <w:rPr>
          <w:rStyle w:val="hps"/>
          <w:lang w:val="en-US"/>
        </w:rPr>
        <w:t xml:space="preserve"> 2004; Katz, 2008; </w:t>
      </w:r>
      <w:r w:rsidRPr="00BE6C5A">
        <w:rPr>
          <w:lang w:val="en-US"/>
        </w:rPr>
        <w:t>Venugopal</w:t>
      </w:r>
      <w:r w:rsidR="00516E27">
        <w:rPr>
          <w:lang w:val="en-US"/>
        </w:rPr>
        <w:t xml:space="preserve"> et al.</w:t>
      </w:r>
      <w:r>
        <w:rPr>
          <w:lang w:val="en-US"/>
        </w:rPr>
        <w:t xml:space="preserve"> 2011</w:t>
      </w:r>
      <w:r>
        <w:rPr>
          <w:rStyle w:val="hps"/>
          <w:lang w:val="en-US"/>
        </w:rPr>
        <w:t xml:space="preserve">). </w:t>
      </w:r>
    </w:p>
    <w:p w:rsidR="00031B62" w:rsidRDefault="00A529EC" w:rsidP="00D4730E">
      <w:pPr>
        <w:rPr>
          <w:lang w:val="en-US"/>
        </w:rPr>
      </w:pPr>
      <w:r>
        <w:rPr>
          <w:rStyle w:val="hps"/>
          <w:lang w:val="en-US"/>
        </w:rPr>
        <w:t xml:space="preserve">The key </w:t>
      </w:r>
      <w:r w:rsidR="004A0B07">
        <w:rPr>
          <w:rStyle w:val="hps"/>
          <w:lang w:val="en-US"/>
        </w:rPr>
        <w:t xml:space="preserve">to solving these </w:t>
      </w:r>
      <w:r>
        <w:rPr>
          <w:rStyle w:val="hps"/>
          <w:lang w:val="en-US"/>
        </w:rPr>
        <w:t>issue</w:t>
      </w:r>
      <w:r w:rsidR="004A0B07">
        <w:rPr>
          <w:rStyle w:val="hps"/>
          <w:lang w:val="en-US"/>
        </w:rPr>
        <w:t>s</w:t>
      </w:r>
      <w:r>
        <w:rPr>
          <w:rStyle w:val="hps"/>
          <w:lang w:val="en-US"/>
        </w:rPr>
        <w:t xml:space="preserve"> is </w:t>
      </w:r>
      <w:r w:rsidR="00375854">
        <w:rPr>
          <w:rStyle w:val="hps"/>
          <w:lang w:val="en-US"/>
        </w:rPr>
        <w:t xml:space="preserve">to integrate </w:t>
      </w:r>
      <w:r w:rsidR="00D4730E">
        <w:rPr>
          <w:rStyle w:val="hps"/>
          <w:lang w:val="en-US"/>
        </w:rPr>
        <w:t xml:space="preserve">the possibility to describe </w:t>
      </w:r>
      <w:r w:rsidR="00375854">
        <w:rPr>
          <w:rStyle w:val="hps"/>
          <w:lang w:val="en-US"/>
        </w:rPr>
        <w:t>parametric geometry</w:t>
      </w:r>
      <w:r w:rsidR="004A0B07">
        <w:rPr>
          <w:rStyle w:val="hps"/>
          <w:lang w:val="en-US"/>
        </w:rPr>
        <w:t xml:space="preserve"> </w:t>
      </w:r>
      <w:r w:rsidR="00375854">
        <w:rPr>
          <w:rStyle w:val="hps"/>
          <w:lang w:val="en-US"/>
        </w:rPr>
        <w:t>into</w:t>
      </w:r>
      <w:r w:rsidR="00694FF6">
        <w:rPr>
          <w:rStyle w:val="hps"/>
          <w:lang w:val="en-US"/>
        </w:rPr>
        <w:t xml:space="preserve"> IFC</w:t>
      </w:r>
      <w:r w:rsidR="00375854">
        <w:rPr>
          <w:rStyle w:val="hps"/>
          <w:lang w:val="en-US"/>
        </w:rPr>
        <w:t xml:space="preserve">. </w:t>
      </w:r>
      <w:r w:rsidR="008A61EB">
        <w:rPr>
          <w:rStyle w:val="hps"/>
          <w:lang w:val="en-US"/>
        </w:rPr>
        <w:t xml:space="preserve">As a first step, </w:t>
      </w:r>
      <w:r w:rsidR="004A0B07">
        <w:rPr>
          <w:rStyle w:val="hps"/>
          <w:lang w:val="en-US"/>
        </w:rPr>
        <w:t xml:space="preserve">the </w:t>
      </w:r>
      <w:r w:rsidR="00B86C4C">
        <w:rPr>
          <w:rFonts w:cs="Times New Roman"/>
          <w:lang w:val="en-US"/>
        </w:rPr>
        <w:t xml:space="preserve">research </w:t>
      </w:r>
      <w:r w:rsidR="008A61EB">
        <w:rPr>
          <w:rFonts w:cs="Times New Roman"/>
          <w:lang w:val="en-US"/>
        </w:rPr>
        <w:t xml:space="preserve">documented in this paper aims at the </w:t>
      </w:r>
      <w:r w:rsidR="00563BA9" w:rsidRPr="00036EAB">
        <w:rPr>
          <w:rFonts w:cs="Times New Roman"/>
          <w:lang w:val="en-US"/>
        </w:rPr>
        <w:t>integration of parametric geometry into IFC-Bridge</w:t>
      </w:r>
      <w:r w:rsidR="002C5479">
        <w:rPr>
          <w:rFonts w:cs="Times New Roman"/>
          <w:lang w:val="en-US"/>
        </w:rPr>
        <w:t xml:space="preserve">, which is </w:t>
      </w:r>
      <w:r w:rsidR="001E1E49">
        <w:rPr>
          <w:rFonts w:cs="Times New Roman"/>
          <w:lang w:val="en-US"/>
        </w:rPr>
        <w:t>an extension to the IFC model</w:t>
      </w:r>
      <w:r w:rsidR="00563BA9" w:rsidRPr="00036EAB">
        <w:rPr>
          <w:rFonts w:cs="Times New Roman"/>
          <w:lang w:val="en-US"/>
        </w:rPr>
        <w:t xml:space="preserve"> for exchanging </w:t>
      </w:r>
      <w:r w:rsidR="002435B6">
        <w:rPr>
          <w:rFonts w:cs="Times New Roman"/>
          <w:lang w:val="en-US"/>
        </w:rPr>
        <w:t>bridge models</w:t>
      </w:r>
      <w:r w:rsidR="002C5479">
        <w:rPr>
          <w:rFonts w:cs="Times New Roman"/>
          <w:lang w:val="en-US"/>
        </w:rPr>
        <w:t>.</w:t>
      </w:r>
      <w:r w:rsidR="0021539C">
        <w:rPr>
          <w:rFonts w:cs="Times New Roman"/>
          <w:lang w:val="en-US"/>
        </w:rPr>
        <w:t xml:space="preserve"> </w:t>
      </w:r>
      <w:r w:rsidR="004E3D91">
        <w:rPr>
          <w:lang w:val="en-US"/>
        </w:rPr>
        <w:t>In the second step,</w:t>
      </w:r>
      <w:r w:rsidR="0021539C">
        <w:rPr>
          <w:lang w:val="en-US"/>
        </w:rPr>
        <w:t xml:space="preserve"> </w:t>
      </w:r>
      <w:r w:rsidR="00094906">
        <w:rPr>
          <w:lang w:val="en-US"/>
        </w:rPr>
        <w:t xml:space="preserve">further </w:t>
      </w:r>
      <w:r w:rsidR="0021539C">
        <w:rPr>
          <w:lang w:val="en-US"/>
        </w:rPr>
        <w:t>integration of parametric geometry into IFC for exchanging parametric building models</w:t>
      </w:r>
      <w:r w:rsidR="004E3D91">
        <w:rPr>
          <w:lang w:val="en-US"/>
        </w:rPr>
        <w:t xml:space="preserve"> is </w:t>
      </w:r>
      <w:r w:rsidR="00DA5D79">
        <w:rPr>
          <w:lang w:val="en-US"/>
        </w:rPr>
        <w:t>discussed</w:t>
      </w:r>
      <w:r w:rsidR="004E3D91">
        <w:rPr>
          <w:lang w:val="en-US"/>
        </w:rPr>
        <w:t>.</w:t>
      </w:r>
      <w:r w:rsidR="0021539C">
        <w:rPr>
          <w:lang w:val="en-US"/>
        </w:rPr>
        <w:t xml:space="preserve">   </w:t>
      </w:r>
    </w:p>
    <w:p w:rsidR="00766BD8" w:rsidRDefault="00766BD8" w:rsidP="0005154B">
      <w:pPr>
        <w:pStyle w:val="berschrift1"/>
        <w:rPr>
          <w:lang w:val="en-US"/>
        </w:rPr>
      </w:pPr>
      <w:r>
        <w:rPr>
          <w:lang w:val="en-US"/>
        </w:rPr>
        <w:t>Parametric Modeling</w:t>
      </w:r>
      <w:r w:rsidR="00F84A9A">
        <w:rPr>
          <w:lang w:val="en-US"/>
        </w:rPr>
        <w:t xml:space="preserve"> of Bridges</w:t>
      </w:r>
    </w:p>
    <w:p w:rsidR="003F4859" w:rsidRDefault="00661F14" w:rsidP="00225C56">
      <w:pPr>
        <w:rPr>
          <w:lang w:val="en-US"/>
        </w:rPr>
      </w:pPr>
      <w:r>
        <w:rPr>
          <w:lang w:val="en-US"/>
        </w:rPr>
        <w:t>Bridges are geometrically complex</w:t>
      </w:r>
      <w:r w:rsidR="003C0B06">
        <w:rPr>
          <w:lang w:val="en-US"/>
        </w:rPr>
        <w:t xml:space="preserve"> civil engineering</w:t>
      </w:r>
      <w:r>
        <w:rPr>
          <w:lang w:val="en-US"/>
        </w:rPr>
        <w:t xml:space="preserve"> objects. </w:t>
      </w:r>
      <w:r w:rsidR="003B7484">
        <w:rPr>
          <w:lang w:val="en-US"/>
        </w:rPr>
        <w:t>N</w:t>
      </w:r>
      <w:r>
        <w:rPr>
          <w:lang w:val="en-US"/>
        </w:rPr>
        <w:t xml:space="preserve">umerous dependencies between </w:t>
      </w:r>
      <w:r w:rsidR="004A0B07">
        <w:rPr>
          <w:lang w:val="en-US"/>
        </w:rPr>
        <w:t xml:space="preserve">the </w:t>
      </w:r>
      <w:r>
        <w:rPr>
          <w:lang w:val="en-US"/>
        </w:rPr>
        <w:t xml:space="preserve">geometric entities and </w:t>
      </w:r>
      <w:r w:rsidR="007E035C">
        <w:rPr>
          <w:lang w:val="en-US"/>
        </w:rPr>
        <w:t>elaborate</w:t>
      </w:r>
      <w:r w:rsidR="004A0B07">
        <w:rPr>
          <w:lang w:val="en-US"/>
        </w:rPr>
        <w:t>d</w:t>
      </w:r>
      <w:r w:rsidR="007E035C">
        <w:rPr>
          <w:lang w:val="en-US"/>
        </w:rPr>
        <w:t xml:space="preserve"> </w:t>
      </w:r>
      <w:r>
        <w:rPr>
          <w:lang w:val="en-US"/>
        </w:rPr>
        <w:t>3D curve</w:t>
      </w:r>
      <w:r w:rsidR="004A0B07">
        <w:rPr>
          <w:lang w:val="en-US"/>
        </w:rPr>
        <w:t>d</w:t>
      </w:r>
      <w:r>
        <w:rPr>
          <w:lang w:val="en-US"/>
        </w:rPr>
        <w:t xml:space="preserve"> surfaces </w:t>
      </w:r>
      <w:r w:rsidR="009D6493">
        <w:rPr>
          <w:lang w:val="en-US"/>
        </w:rPr>
        <w:t xml:space="preserve">increase </w:t>
      </w:r>
      <w:r w:rsidR="004A0B07">
        <w:rPr>
          <w:lang w:val="en-US"/>
        </w:rPr>
        <w:t xml:space="preserve">the </w:t>
      </w:r>
      <w:r w:rsidR="003B7484">
        <w:rPr>
          <w:lang w:val="en-US"/>
        </w:rPr>
        <w:t>design complexity</w:t>
      </w:r>
      <w:r w:rsidR="009D6493">
        <w:rPr>
          <w:lang w:val="en-US"/>
        </w:rPr>
        <w:t xml:space="preserve"> significantly</w:t>
      </w:r>
      <w:r w:rsidR="003B7484">
        <w:rPr>
          <w:lang w:val="en-US"/>
        </w:rPr>
        <w:t>.</w:t>
      </w:r>
      <w:r>
        <w:rPr>
          <w:lang w:val="en-US"/>
        </w:rPr>
        <w:t xml:space="preserve"> </w:t>
      </w:r>
      <w:r w:rsidR="009D6493">
        <w:rPr>
          <w:lang w:val="en-US"/>
        </w:rPr>
        <w:t xml:space="preserve">Especially in case of design changes, </w:t>
      </w:r>
      <w:r w:rsidR="004A291C">
        <w:rPr>
          <w:lang w:val="en-US"/>
        </w:rPr>
        <w:t xml:space="preserve">the geometric </w:t>
      </w:r>
      <w:r w:rsidR="00A27699">
        <w:rPr>
          <w:lang w:val="en-US"/>
        </w:rPr>
        <w:t>dependencies</w:t>
      </w:r>
      <w:r w:rsidR="004A291C">
        <w:rPr>
          <w:lang w:val="en-US"/>
        </w:rPr>
        <w:t xml:space="preserve"> can be hardly managed using </w:t>
      </w:r>
      <w:r w:rsidR="007E035C">
        <w:rPr>
          <w:lang w:val="en-US"/>
        </w:rPr>
        <w:t xml:space="preserve">a </w:t>
      </w:r>
      <w:r w:rsidR="009D6493">
        <w:rPr>
          <w:lang w:val="en-US"/>
        </w:rPr>
        <w:t>conventio</w:t>
      </w:r>
      <w:r w:rsidR="004A291C">
        <w:rPr>
          <w:lang w:val="en-US"/>
        </w:rPr>
        <w:t>nal 2D design approach.</w:t>
      </w:r>
      <w:r w:rsidR="004E7C3F">
        <w:rPr>
          <w:lang w:val="en-US"/>
        </w:rPr>
        <w:t xml:space="preserve"> </w:t>
      </w:r>
      <w:r w:rsidR="004E29B5">
        <w:rPr>
          <w:lang w:val="en-US"/>
        </w:rPr>
        <w:t>In contrast</w:t>
      </w:r>
      <w:r w:rsidR="00B72F6C">
        <w:rPr>
          <w:lang w:val="en-US"/>
        </w:rPr>
        <w:t xml:space="preserve">, parametric 3D modeling </w:t>
      </w:r>
      <w:r w:rsidR="004E29B5">
        <w:rPr>
          <w:lang w:val="en-US"/>
        </w:rPr>
        <w:t>provides</w:t>
      </w:r>
      <w:r w:rsidR="00B72F6C">
        <w:rPr>
          <w:lang w:val="en-US"/>
        </w:rPr>
        <w:t xml:space="preserve"> a fast </w:t>
      </w:r>
      <w:r w:rsidR="00B142E4">
        <w:rPr>
          <w:lang w:val="en-US"/>
        </w:rPr>
        <w:t xml:space="preserve">and accurate </w:t>
      </w:r>
      <w:r w:rsidR="004E29B5">
        <w:rPr>
          <w:lang w:val="en-US"/>
        </w:rPr>
        <w:t xml:space="preserve">way </w:t>
      </w:r>
      <w:r w:rsidR="007E035C">
        <w:rPr>
          <w:lang w:val="en-US"/>
        </w:rPr>
        <w:t xml:space="preserve">to define </w:t>
      </w:r>
      <w:r w:rsidR="004E29B5">
        <w:rPr>
          <w:lang w:val="en-US"/>
        </w:rPr>
        <w:t>bridge</w:t>
      </w:r>
      <w:r w:rsidR="007E035C">
        <w:rPr>
          <w:lang w:val="en-US"/>
        </w:rPr>
        <w:t>s</w:t>
      </w:r>
      <w:r w:rsidR="00B142E4">
        <w:rPr>
          <w:lang w:val="en-US"/>
        </w:rPr>
        <w:t xml:space="preserve">. </w:t>
      </w:r>
      <w:r w:rsidR="004E29B5">
        <w:rPr>
          <w:lang w:val="en-US"/>
        </w:rPr>
        <w:t xml:space="preserve">The parametric description of bridges reduces the overhead of updating </w:t>
      </w:r>
      <w:r w:rsidR="007E035C">
        <w:rPr>
          <w:lang w:val="en-US"/>
        </w:rPr>
        <w:t xml:space="preserve">the </w:t>
      </w:r>
      <w:r w:rsidR="004E29B5">
        <w:rPr>
          <w:lang w:val="en-US"/>
        </w:rPr>
        <w:t>geometric model</w:t>
      </w:r>
      <w:r w:rsidR="006E7D69">
        <w:rPr>
          <w:lang w:val="en-US"/>
        </w:rPr>
        <w:t xml:space="preserve">. Furthermore, design intensions contained in the parametric model </w:t>
      </w:r>
      <w:r w:rsidR="003B7C8A">
        <w:rPr>
          <w:lang w:val="en-US"/>
        </w:rPr>
        <w:t>can be used for structural</w:t>
      </w:r>
      <w:r w:rsidR="00DE2634">
        <w:rPr>
          <w:lang w:val="en-US"/>
        </w:rPr>
        <w:t xml:space="preserve"> analysis</w:t>
      </w:r>
      <w:r w:rsidR="006E7D69">
        <w:rPr>
          <w:lang w:val="en-US"/>
        </w:rPr>
        <w:t xml:space="preserve"> </w:t>
      </w:r>
      <w:r w:rsidR="003B6E38">
        <w:rPr>
          <w:lang w:val="en-US"/>
        </w:rPr>
        <w:t>(</w:t>
      </w:r>
      <w:r w:rsidR="006E7D69">
        <w:rPr>
          <w:lang w:val="en-US"/>
        </w:rPr>
        <w:t xml:space="preserve">Katz, 2008; </w:t>
      </w:r>
      <w:r w:rsidR="00BA15E6">
        <w:rPr>
          <w:lang w:val="en-US"/>
        </w:rPr>
        <w:t>Ji et al. 2011</w:t>
      </w:r>
      <w:r w:rsidR="003B6E38">
        <w:rPr>
          <w:lang w:val="en-US"/>
        </w:rPr>
        <w:t>).</w:t>
      </w:r>
    </w:p>
    <w:p w:rsidR="006C6050" w:rsidRDefault="004D2820">
      <w:pPr>
        <w:jc w:val="center"/>
        <w:rPr>
          <w:lang w:val="en-US"/>
        </w:rPr>
      </w:pPr>
      <w:r>
        <w:rPr>
          <w:noProof/>
          <w:lang w:eastAsia="zh-CN"/>
        </w:rPr>
        <w:drawing>
          <wp:inline distT="0" distB="0" distL="0" distR="0">
            <wp:extent cx="4991735" cy="1707515"/>
            <wp:effectExtent l="19050" t="0" r="0" b="0"/>
            <wp:docPr id="3" name="Bild 1"/>
            <wp:cNvGraphicFramePr/>
            <a:graphic xmlns:a="http://schemas.openxmlformats.org/drawingml/2006/main">
              <a:graphicData uri="http://schemas.openxmlformats.org/drawingml/2006/picture">
                <pic:pic xmlns:pic="http://schemas.openxmlformats.org/drawingml/2006/picture">
                  <pic:nvPicPr>
                    <pic:cNvPr id="5" name="Bild 58"/>
                    <pic:cNvPicPr>
                      <a:picLocks noChangeAspect="1" noChangeArrowheads="1"/>
                    </pic:cNvPicPr>
                  </pic:nvPicPr>
                  <pic:blipFill>
                    <a:blip r:embed="rId8" cstate="print"/>
                    <a:srcRect/>
                    <a:stretch>
                      <a:fillRect/>
                    </a:stretch>
                  </pic:blipFill>
                  <pic:spPr bwMode="auto">
                    <a:xfrm>
                      <a:off x="0" y="0"/>
                      <a:ext cx="4991735" cy="1707515"/>
                    </a:xfrm>
                    <a:prstGeom prst="rect">
                      <a:avLst/>
                    </a:prstGeom>
                    <a:noFill/>
                    <a:ln w="9525">
                      <a:noFill/>
                      <a:miter lim="800000"/>
                      <a:headEnd/>
                      <a:tailEnd/>
                    </a:ln>
                  </pic:spPr>
                </pic:pic>
              </a:graphicData>
            </a:graphic>
          </wp:inline>
        </w:drawing>
      </w:r>
    </w:p>
    <w:p w:rsidR="00697250" w:rsidRDefault="00697250" w:rsidP="00697250">
      <w:pPr>
        <w:pStyle w:val="Untertitel"/>
        <w:rPr>
          <w:lang w:val="en-US"/>
        </w:rPr>
      </w:pPr>
      <w:r w:rsidRPr="00D36EF1">
        <w:rPr>
          <w:lang w:val="en-IE"/>
        </w:rPr>
        <w:t xml:space="preserve">Figure </w:t>
      </w:r>
      <w:r w:rsidR="000302C3" w:rsidRPr="00D36EF1">
        <w:rPr>
          <w:lang w:val="en-IE"/>
        </w:rPr>
        <w:fldChar w:fldCharType="begin"/>
      </w:r>
      <w:r w:rsidRPr="00D36EF1">
        <w:rPr>
          <w:lang w:val="en-IE"/>
        </w:rPr>
        <w:instrText xml:space="preserve"> SEQ Abbildung \* ARABIC </w:instrText>
      </w:r>
      <w:r w:rsidR="000302C3" w:rsidRPr="00D36EF1">
        <w:rPr>
          <w:lang w:val="en-IE"/>
        </w:rPr>
        <w:fldChar w:fldCharType="separate"/>
      </w:r>
      <w:r>
        <w:rPr>
          <w:noProof/>
          <w:lang w:val="en-IE"/>
        </w:rPr>
        <w:t>1</w:t>
      </w:r>
      <w:r w:rsidR="000302C3" w:rsidRPr="00D36EF1">
        <w:rPr>
          <w:lang w:val="en-IE"/>
        </w:rPr>
        <w:fldChar w:fldCharType="end"/>
      </w:r>
      <w:r w:rsidRPr="00D36EF1">
        <w:rPr>
          <w:lang w:val="en-IE"/>
        </w:rPr>
        <w:t>:</w:t>
      </w:r>
      <w:r>
        <w:rPr>
          <w:lang w:val="en-IE"/>
        </w:rPr>
        <w:t xml:space="preserve"> Common geometric constraints</w:t>
      </w:r>
    </w:p>
    <w:p w:rsidR="00382EAB" w:rsidRPr="00697250" w:rsidRDefault="00BD0075" w:rsidP="00D4730E">
      <w:pPr>
        <w:rPr>
          <w:iCs/>
          <w:lang w:val="en-IE"/>
        </w:rPr>
      </w:pPr>
      <w:r>
        <w:rPr>
          <w:lang w:val="en-US"/>
        </w:rPr>
        <w:t xml:space="preserve">The principle of </w:t>
      </w:r>
      <w:r w:rsidR="009232AD">
        <w:rPr>
          <w:lang w:val="en-US"/>
        </w:rPr>
        <w:t xml:space="preserve">parametric bridge modeling is illustrated in </w:t>
      </w:r>
      <w:r w:rsidR="00D4730E">
        <w:rPr>
          <w:lang w:val="en-US"/>
        </w:rPr>
        <w:t>F</w:t>
      </w:r>
      <w:r w:rsidR="009232AD">
        <w:rPr>
          <w:lang w:val="en-US"/>
        </w:rPr>
        <w:t>igure</w:t>
      </w:r>
      <w:r w:rsidR="007E035C">
        <w:rPr>
          <w:lang w:val="en-US"/>
        </w:rPr>
        <w:t>s</w:t>
      </w:r>
      <w:r w:rsidR="009232AD">
        <w:rPr>
          <w:lang w:val="en-US"/>
        </w:rPr>
        <w:t xml:space="preserve"> 1 and 2. </w:t>
      </w:r>
      <w:r w:rsidR="007E035C">
        <w:rPr>
          <w:lang w:val="en-US"/>
        </w:rPr>
        <w:t xml:space="preserve">In </w:t>
      </w:r>
      <w:r w:rsidR="004E5D9F">
        <w:rPr>
          <w:lang w:val="en-US"/>
        </w:rPr>
        <w:t>the beginning</w:t>
      </w:r>
      <w:r w:rsidR="00345F86">
        <w:rPr>
          <w:lang w:val="en-US"/>
        </w:rPr>
        <w:t xml:space="preserve">, a </w:t>
      </w:r>
      <w:r w:rsidR="00D71505">
        <w:rPr>
          <w:lang w:val="en-US"/>
        </w:rPr>
        <w:t xml:space="preserve">parametric sketch is </w:t>
      </w:r>
      <w:r w:rsidR="004E5D9F">
        <w:rPr>
          <w:lang w:val="en-US"/>
        </w:rPr>
        <w:t>created with</w:t>
      </w:r>
      <w:r w:rsidR="00D71505">
        <w:rPr>
          <w:lang w:val="en-US"/>
        </w:rPr>
        <w:t xml:space="preserve"> primitive geometric objects, e.g. lines and arcs. </w:t>
      </w:r>
      <w:r w:rsidR="00DB3674">
        <w:rPr>
          <w:lang w:val="en-US"/>
        </w:rPr>
        <w:t>Their</w:t>
      </w:r>
      <w:r w:rsidR="00C1102B">
        <w:rPr>
          <w:lang w:val="en-US"/>
        </w:rPr>
        <w:t xml:space="preserve"> topological relationships </w:t>
      </w:r>
      <w:r w:rsidR="00BB2C24">
        <w:rPr>
          <w:lang w:val="en-US"/>
        </w:rPr>
        <w:t>are</w:t>
      </w:r>
      <w:r w:rsidR="00DB3674">
        <w:rPr>
          <w:lang w:val="en-US"/>
        </w:rPr>
        <w:t xml:space="preserve"> determined by</w:t>
      </w:r>
      <w:r w:rsidR="004E5D9F">
        <w:rPr>
          <w:lang w:val="en-US"/>
        </w:rPr>
        <w:t xml:space="preserve"> a set of</w:t>
      </w:r>
      <w:r w:rsidR="00C1102B">
        <w:rPr>
          <w:lang w:val="en-US"/>
        </w:rPr>
        <w:t xml:space="preserve"> geometric constraints. </w:t>
      </w:r>
      <w:r w:rsidR="00345F86">
        <w:rPr>
          <w:lang w:val="en-US"/>
        </w:rPr>
        <w:t>For example, the upper part of the bridge</w:t>
      </w:r>
      <w:r w:rsidR="00697250">
        <w:rPr>
          <w:lang w:val="en-US"/>
        </w:rPr>
        <w:t xml:space="preserve"> profile defines the geometric </w:t>
      </w:r>
      <w:r w:rsidR="004E5D9F">
        <w:rPr>
          <w:lang w:val="en-US"/>
        </w:rPr>
        <w:t>form</w:t>
      </w:r>
      <w:r w:rsidR="00345F86">
        <w:rPr>
          <w:lang w:val="en-US"/>
        </w:rPr>
        <w:t xml:space="preserve"> of the carriage way </w:t>
      </w:r>
      <w:r w:rsidR="004E5D9F">
        <w:rPr>
          <w:lang w:val="en-US"/>
        </w:rPr>
        <w:t>through</w:t>
      </w:r>
      <w:r w:rsidR="00345F86">
        <w:rPr>
          <w:lang w:val="en-US"/>
        </w:rPr>
        <w:t xml:space="preserve"> the bridge</w:t>
      </w:r>
      <w:r w:rsidR="004E5D9F">
        <w:rPr>
          <w:lang w:val="en-US"/>
        </w:rPr>
        <w:t>. Normally,</w:t>
      </w:r>
      <w:r w:rsidR="00345F86">
        <w:rPr>
          <w:lang w:val="en-US"/>
        </w:rPr>
        <w:t xml:space="preserve"> </w:t>
      </w:r>
      <w:r w:rsidR="004E5D9F">
        <w:rPr>
          <w:lang w:val="en-US"/>
        </w:rPr>
        <w:t>this part</w:t>
      </w:r>
      <w:r w:rsidR="00345F86">
        <w:rPr>
          <w:lang w:val="en-US"/>
        </w:rPr>
        <w:t xml:space="preserve"> is constant in the course of the bridge superstructure. </w:t>
      </w:r>
      <w:r w:rsidR="007E035C">
        <w:rPr>
          <w:lang w:val="en-US"/>
        </w:rPr>
        <w:t>A b</w:t>
      </w:r>
      <w:r w:rsidR="004E5D9F">
        <w:rPr>
          <w:lang w:val="en-US"/>
        </w:rPr>
        <w:t xml:space="preserve">ridge designer can use the </w:t>
      </w:r>
      <w:r w:rsidR="00443F9E">
        <w:rPr>
          <w:lang w:val="en-US"/>
        </w:rPr>
        <w:t>geometric constraint “Fixed”</w:t>
      </w:r>
      <w:r w:rsidR="004E5D9F">
        <w:rPr>
          <w:lang w:val="en-US"/>
        </w:rPr>
        <w:t xml:space="preserve"> to set this part of profile constant</w:t>
      </w:r>
      <w:r w:rsidR="00443F9E">
        <w:rPr>
          <w:lang w:val="en-US"/>
        </w:rPr>
        <w:t xml:space="preserve">. </w:t>
      </w:r>
      <w:r w:rsidR="00023EBF">
        <w:rPr>
          <w:lang w:val="en-US"/>
        </w:rPr>
        <w:t xml:space="preserve">Similarly, the length of two or more </w:t>
      </w:r>
      <w:r w:rsidR="00023EBF">
        <w:rPr>
          <w:lang w:val="en-US"/>
        </w:rPr>
        <w:lastRenderedPageBreak/>
        <w:t xml:space="preserve">geometric entities can be </w:t>
      </w:r>
      <w:r w:rsidR="0018643E">
        <w:rPr>
          <w:lang w:val="en-US"/>
        </w:rPr>
        <w:t>set equal with “EqualLength”</w:t>
      </w:r>
      <w:r w:rsidR="00CF3777">
        <w:rPr>
          <w:lang w:val="en-US"/>
        </w:rPr>
        <w:t xml:space="preserve">. </w:t>
      </w:r>
      <w:r w:rsidR="00382EAB">
        <w:rPr>
          <w:lang w:val="en-US"/>
        </w:rPr>
        <w:t>Even t</w:t>
      </w:r>
      <w:r w:rsidR="00CF3777">
        <w:rPr>
          <w:lang w:val="en-US"/>
        </w:rPr>
        <w:t xml:space="preserve">opological dependencies </w:t>
      </w:r>
      <w:r w:rsidR="005F15E6">
        <w:rPr>
          <w:lang w:val="en-US"/>
        </w:rPr>
        <w:t xml:space="preserve">of primitive entities </w:t>
      </w:r>
      <w:r w:rsidR="00CF3777">
        <w:rPr>
          <w:lang w:val="en-US"/>
        </w:rPr>
        <w:t xml:space="preserve">are definable with “Coincident” </w:t>
      </w:r>
      <w:r w:rsidR="00713730" w:rsidRPr="006136B3">
        <w:rPr>
          <w:lang w:val="en-US"/>
        </w:rPr>
        <w:t>for instance</w:t>
      </w:r>
      <w:r w:rsidR="00E842C3">
        <w:rPr>
          <w:lang w:val="en-US"/>
        </w:rPr>
        <w:t xml:space="preserve">. </w:t>
      </w:r>
    </w:p>
    <w:p w:rsidR="00BD0075" w:rsidRDefault="007A483D" w:rsidP="00225C56">
      <w:pPr>
        <w:rPr>
          <w:lang w:val="en-US"/>
        </w:rPr>
      </w:pPr>
      <w:r>
        <w:rPr>
          <w:lang w:val="en-US"/>
        </w:rPr>
        <w:t>There are eight common geometric constraints required in parametric bridge modeling</w:t>
      </w:r>
      <w:r w:rsidR="005618CE">
        <w:rPr>
          <w:lang w:val="en-US"/>
        </w:rPr>
        <w:t xml:space="preserve"> (Figure 1)</w:t>
      </w:r>
      <w:r w:rsidR="00F307F9">
        <w:rPr>
          <w:lang w:val="en-US"/>
        </w:rPr>
        <w:t xml:space="preserve">. </w:t>
      </w:r>
      <w:r w:rsidR="009228EC">
        <w:rPr>
          <w:lang w:val="en-US"/>
        </w:rPr>
        <w:t xml:space="preserve">In addition, </w:t>
      </w:r>
      <w:r w:rsidR="004E5D9F">
        <w:rPr>
          <w:lang w:val="en-US"/>
        </w:rPr>
        <w:t>specific dimensions</w:t>
      </w:r>
      <w:r w:rsidR="00E174EC">
        <w:rPr>
          <w:lang w:val="en-US"/>
        </w:rPr>
        <w:t xml:space="preserve"> (e.g. </w:t>
      </w:r>
      <w:r w:rsidR="004E5D9F">
        <w:rPr>
          <w:lang w:val="en-US"/>
        </w:rPr>
        <w:t xml:space="preserve">vertical and horizontal distance, </w:t>
      </w:r>
      <w:r w:rsidR="00E174EC">
        <w:rPr>
          <w:lang w:val="en-US"/>
        </w:rPr>
        <w:t>angle</w:t>
      </w:r>
      <w:r w:rsidR="004E5D9F">
        <w:rPr>
          <w:lang w:val="en-US"/>
        </w:rPr>
        <w:t xml:space="preserve"> between lines</w:t>
      </w:r>
      <w:r w:rsidR="00382EAB">
        <w:rPr>
          <w:lang w:val="en-US"/>
        </w:rPr>
        <w:t xml:space="preserve">) can be defined </w:t>
      </w:r>
      <w:r w:rsidR="00F70199">
        <w:rPr>
          <w:lang w:val="en-US"/>
        </w:rPr>
        <w:t xml:space="preserve">as </w:t>
      </w:r>
      <w:r w:rsidR="004E5D9F">
        <w:rPr>
          <w:lang w:val="en-US"/>
        </w:rPr>
        <w:t>dimensional constraint</w:t>
      </w:r>
      <w:r w:rsidR="00E174EC">
        <w:rPr>
          <w:lang w:val="en-US"/>
        </w:rPr>
        <w:t xml:space="preserve"> with a </w:t>
      </w:r>
      <w:r w:rsidR="00382EAB">
        <w:rPr>
          <w:lang w:val="en-US"/>
        </w:rPr>
        <w:t>specific</w:t>
      </w:r>
      <w:r w:rsidR="004E5D9F">
        <w:rPr>
          <w:lang w:val="en-US"/>
        </w:rPr>
        <w:t xml:space="preserve"> </w:t>
      </w:r>
      <w:r w:rsidR="008F3ADE">
        <w:rPr>
          <w:lang w:val="en-US"/>
        </w:rPr>
        <w:t>parameter</w:t>
      </w:r>
      <w:r w:rsidR="00E174EC">
        <w:rPr>
          <w:lang w:val="en-US"/>
        </w:rPr>
        <w:t xml:space="preserve">. </w:t>
      </w:r>
      <w:r w:rsidR="00CD6F7E">
        <w:rPr>
          <w:lang w:val="en-US"/>
        </w:rPr>
        <w:t>In the bridge profile</w:t>
      </w:r>
      <w:r w:rsidR="001F12BB">
        <w:rPr>
          <w:lang w:val="en-US"/>
        </w:rPr>
        <w:t xml:space="preserve"> depicted in </w:t>
      </w:r>
      <w:r w:rsidR="000475AF">
        <w:rPr>
          <w:lang w:val="en-US"/>
        </w:rPr>
        <w:t>F</w:t>
      </w:r>
      <w:r w:rsidR="001F12BB">
        <w:rPr>
          <w:lang w:val="en-US"/>
        </w:rPr>
        <w:t xml:space="preserve">igure </w:t>
      </w:r>
      <w:r w:rsidR="001B3281">
        <w:rPr>
          <w:lang w:val="en-US"/>
        </w:rPr>
        <w:t>2</w:t>
      </w:r>
      <w:r w:rsidR="00CD6F7E">
        <w:rPr>
          <w:lang w:val="en-US"/>
        </w:rPr>
        <w:t xml:space="preserve">, the length </w:t>
      </w:r>
      <w:r w:rsidR="00EB54A1">
        <w:rPr>
          <w:lang w:val="en-US"/>
        </w:rPr>
        <w:t xml:space="preserve">(“cs2_w”) </w:t>
      </w:r>
      <w:r w:rsidR="00CD6F7E">
        <w:rPr>
          <w:lang w:val="en-US"/>
        </w:rPr>
        <w:t>and the height</w:t>
      </w:r>
      <w:r w:rsidR="00EB54A1">
        <w:rPr>
          <w:lang w:val="en-US"/>
        </w:rPr>
        <w:t xml:space="preserve"> (“cs2_h”)</w:t>
      </w:r>
      <w:r w:rsidR="00CD6F7E">
        <w:rPr>
          <w:lang w:val="en-US"/>
        </w:rPr>
        <w:t xml:space="preserve"> </w:t>
      </w:r>
      <w:r w:rsidR="00593707">
        <w:rPr>
          <w:lang w:val="en-US"/>
        </w:rPr>
        <w:t>of the cross</w:t>
      </w:r>
      <w:r w:rsidR="00C7383C">
        <w:rPr>
          <w:lang w:val="en-US"/>
        </w:rPr>
        <w:t xml:space="preserve"> </w:t>
      </w:r>
      <w:r w:rsidR="000547F0">
        <w:rPr>
          <w:lang w:val="en-US"/>
        </w:rPr>
        <w:t xml:space="preserve">section </w:t>
      </w:r>
      <w:r w:rsidR="00CD6F7E">
        <w:rPr>
          <w:lang w:val="en-US"/>
        </w:rPr>
        <w:t xml:space="preserve">are such dimensional </w:t>
      </w:r>
      <w:r w:rsidR="000547F0">
        <w:rPr>
          <w:lang w:val="en-US"/>
        </w:rPr>
        <w:t>constraints</w:t>
      </w:r>
      <w:r w:rsidR="00CD6F7E">
        <w:rPr>
          <w:lang w:val="en-US"/>
        </w:rPr>
        <w:t xml:space="preserve">. </w:t>
      </w:r>
      <w:r w:rsidR="000547F0">
        <w:rPr>
          <w:lang w:val="en-US"/>
        </w:rPr>
        <w:t>A</w:t>
      </w:r>
      <w:r w:rsidR="002867FD">
        <w:rPr>
          <w:lang w:val="en-US"/>
        </w:rPr>
        <w:t xml:space="preserve"> </w:t>
      </w:r>
      <w:r w:rsidR="000547F0">
        <w:rPr>
          <w:lang w:val="en-US"/>
        </w:rPr>
        <w:t xml:space="preserve">dimensional </w:t>
      </w:r>
      <w:r w:rsidR="002867FD">
        <w:rPr>
          <w:lang w:val="en-US"/>
        </w:rPr>
        <w:t>paramet</w:t>
      </w:r>
      <w:r w:rsidR="000547F0">
        <w:rPr>
          <w:lang w:val="en-US"/>
        </w:rPr>
        <w:t>er</w:t>
      </w:r>
      <w:r w:rsidR="002A7210">
        <w:rPr>
          <w:lang w:val="en-US"/>
        </w:rPr>
        <w:t xml:space="preserve"> can take two di</w:t>
      </w:r>
      <w:r w:rsidR="00440E89">
        <w:rPr>
          <w:lang w:val="en-US"/>
        </w:rPr>
        <w:t>fferent types of values</w:t>
      </w:r>
      <w:r w:rsidR="00A519BA">
        <w:rPr>
          <w:lang w:val="en-US"/>
        </w:rPr>
        <w:t>: an explicit numeric value or a descriptive mathematical expression consist</w:t>
      </w:r>
      <w:r w:rsidR="00FE26A5">
        <w:rPr>
          <w:lang w:val="en-US"/>
        </w:rPr>
        <w:t>ing</w:t>
      </w:r>
      <w:r w:rsidR="00A519BA">
        <w:rPr>
          <w:lang w:val="en-US"/>
        </w:rPr>
        <w:t xml:space="preserve"> of </w:t>
      </w:r>
      <w:r w:rsidR="007F1972">
        <w:rPr>
          <w:lang w:val="en-US"/>
        </w:rPr>
        <w:t xml:space="preserve">arithmetic operators and operands. </w:t>
      </w:r>
      <w:r w:rsidR="005C116F">
        <w:rPr>
          <w:lang w:val="en-US"/>
        </w:rPr>
        <w:t xml:space="preserve">The operands refer to </w:t>
      </w:r>
      <w:r w:rsidR="00A72415">
        <w:rPr>
          <w:lang w:val="en-US"/>
        </w:rPr>
        <w:t>other defined</w:t>
      </w:r>
      <w:r w:rsidR="005C116F">
        <w:rPr>
          <w:lang w:val="en-US"/>
        </w:rPr>
        <w:t xml:space="preserve"> dimensional param</w:t>
      </w:r>
      <w:r w:rsidR="00C11005">
        <w:rPr>
          <w:lang w:val="en-US"/>
        </w:rPr>
        <w:t>eters</w:t>
      </w:r>
      <w:r w:rsidR="00A85A33">
        <w:rPr>
          <w:lang w:val="en-US"/>
        </w:rPr>
        <w:t xml:space="preserve"> by name</w:t>
      </w:r>
      <w:r w:rsidR="00C11005">
        <w:rPr>
          <w:lang w:val="en-US"/>
        </w:rPr>
        <w:t xml:space="preserve">. </w:t>
      </w:r>
      <w:r w:rsidR="000547F0">
        <w:rPr>
          <w:lang w:val="en-US"/>
        </w:rPr>
        <w:t>Mathematical</w:t>
      </w:r>
      <w:r w:rsidR="005E0FA3">
        <w:rPr>
          <w:lang w:val="en-US"/>
        </w:rPr>
        <w:t xml:space="preserve"> dependencies between dimensional parameters can be </w:t>
      </w:r>
      <w:r w:rsidR="000547F0">
        <w:rPr>
          <w:lang w:val="en-US"/>
        </w:rPr>
        <w:t>formulated</w:t>
      </w:r>
      <w:r w:rsidR="005E0FA3">
        <w:rPr>
          <w:lang w:val="en-US"/>
        </w:rPr>
        <w:t xml:space="preserve"> in this way. </w:t>
      </w:r>
      <w:r w:rsidR="000547F0">
        <w:rPr>
          <w:lang w:val="en-US"/>
        </w:rPr>
        <w:t>If the value of a parameter changes</w:t>
      </w:r>
      <w:r w:rsidR="0019212B">
        <w:rPr>
          <w:lang w:val="en-US"/>
        </w:rPr>
        <w:t>,</w:t>
      </w:r>
      <w:r w:rsidR="000547F0">
        <w:rPr>
          <w:lang w:val="en-US"/>
        </w:rPr>
        <w:t xml:space="preserve"> all related expressions are re-evaluated,</w:t>
      </w:r>
      <w:r w:rsidR="0019212B">
        <w:rPr>
          <w:lang w:val="en-US"/>
        </w:rPr>
        <w:t xml:space="preserve"> </w:t>
      </w:r>
      <w:r w:rsidR="006F4E39">
        <w:rPr>
          <w:lang w:val="en-US"/>
        </w:rPr>
        <w:t>this leads to an automatic updating of the entire geometry model.</w:t>
      </w:r>
    </w:p>
    <w:p w:rsidR="00560ECC" w:rsidRDefault="00550AC2" w:rsidP="00560ECC">
      <w:pPr>
        <w:jc w:val="center"/>
        <w:rPr>
          <w:lang w:val="en-US"/>
        </w:rPr>
      </w:pPr>
      <w:r>
        <w:rPr>
          <w:noProof/>
          <w:lang w:eastAsia="zh-CN"/>
        </w:rPr>
        <w:drawing>
          <wp:inline distT="0" distB="0" distL="0" distR="0">
            <wp:extent cx="5759450" cy="192675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66895" cy="1923393"/>
                    </a:xfrm>
                    <a:prstGeom prst="rect">
                      <a:avLst/>
                    </a:prstGeom>
                    <a:noFill/>
                    <a:ln w="9525">
                      <a:noFill/>
                      <a:miter lim="800000"/>
                      <a:headEnd/>
                      <a:tailEnd/>
                    </a:ln>
                  </pic:spPr>
                </pic:pic>
              </a:graphicData>
            </a:graphic>
          </wp:inline>
        </w:drawing>
      </w:r>
    </w:p>
    <w:p w:rsidR="002579C5" w:rsidRPr="0066096E" w:rsidRDefault="002579C5" w:rsidP="002579C5">
      <w:pPr>
        <w:pStyle w:val="Untertitel"/>
        <w:rPr>
          <w:rStyle w:val="hps"/>
          <w:iCs w:val="0"/>
          <w:lang w:val="en-IE"/>
        </w:rPr>
      </w:pPr>
      <w:r w:rsidRPr="00D36EF1">
        <w:rPr>
          <w:lang w:val="en-IE"/>
        </w:rPr>
        <w:t xml:space="preserve">Figure </w:t>
      </w:r>
      <w:r w:rsidR="007417DD">
        <w:rPr>
          <w:lang w:val="en-IE"/>
        </w:rPr>
        <w:t>2</w:t>
      </w:r>
      <w:r w:rsidRPr="00D36EF1">
        <w:rPr>
          <w:lang w:val="en-IE"/>
        </w:rPr>
        <w:t>:</w:t>
      </w:r>
      <w:r>
        <w:rPr>
          <w:lang w:val="en-IE"/>
        </w:rPr>
        <w:t xml:space="preserve"> Parametric </w:t>
      </w:r>
      <w:r w:rsidR="009764FF">
        <w:rPr>
          <w:lang w:val="en-IE"/>
        </w:rPr>
        <w:t>sketch of bridge superstructure</w:t>
      </w:r>
    </w:p>
    <w:p w:rsidR="002579C5" w:rsidRDefault="005E1199" w:rsidP="00E86F5E">
      <w:pPr>
        <w:rPr>
          <w:lang w:val="en-US"/>
        </w:rPr>
      </w:pPr>
      <w:r>
        <w:rPr>
          <w:lang w:val="en-US"/>
        </w:rPr>
        <w:t>Geometric constrain</w:t>
      </w:r>
      <w:r w:rsidR="00FE26A5">
        <w:rPr>
          <w:lang w:val="en-US"/>
        </w:rPr>
        <w:t>t</w:t>
      </w:r>
      <w:r>
        <w:rPr>
          <w:lang w:val="en-US"/>
        </w:rPr>
        <w:t>s</w:t>
      </w:r>
      <w:r w:rsidR="00875487">
        <w:rPr>
          <w:lang w:val="en-US"/>
        </w:rPr>
        <w:t xml:space="preserve"> and dimensional constraints</w:t>
      </w:r>
      <w:r>
        <w:rPr>
          <w:lang w:val="en-US"/>
        </w:rPr>
        <w:t xml:space="preserve"> </w:t>
      </w:r>
      <w:r w:rsidR="000565B9">
        <w:rPr>
          <w:lang w:val="en-US"/>
        </w:rPr>
        <w:t xml:space="preserve">are </w:t>
      </w:r>
      <w:r>
        <w:rPr>
          <w:lang w:val="en-US"/>
        </w:rPr>
        <w:t xml:space="preserve">advanced modeling </w:t>
      </w:r>
      <w:r w:rsidR="00FE26A5">
        <w:rPr>
          <w:lang w:val="en-US"/>
        </w:rPr>
        <w:t xml:space="preserve">techniques </w:t>
      </w:r>
      <w:r w:rsidR="000565B9">
        <w:rPr>
          <w:lang w:val="en-US"/>
        </w:rPr>
        <w:t>for creating</w:t>
      </w:r>
      <w:r>
        <w:rPr>
          <w:lang w:val="en-US"/>
        </w:rPr>
        <w:t xml:space="preserve"> </w:t>
      </w:r>
      <w:r w:rsidR="000565B9">
        <w:rPr>
          <w:lang w:val="en-US"/>
        </w:rPr>
        <w:t xml:space="preserve">parametric </w:t>
      </w:r>
      <w:r>
        <w:rPr>
          <w:lang w:val="en-US"/>
        </w:rPr>
        <w:t>models</w:t>
      </w:r>
      <w:r w:rsidR="00E86F5E">
        <w:rPr>
          <w:lang w:val="en-US"/>
        </w:rPr>
        <w:t xml:space="preserve">. The advantage is that the geometric model is driven </w:t>
      </w:r>
      <w:r w:rsidR="00B54ECE">
        <w:rPr>
          <w:lang w:val="en-US"/>
        </w:rPr>
        <w:t xml:space="preserve">directly </w:t>
      </w:r>
      <w:r w:rsidR="0012358C">
        <w:rPr>
          <w:lang w:val="en-US"/>
        </w:rPr>
        <w:t>by</w:t>
      </w:r>
      <w:r>
        <w:rPr>
          <w:lang w:val="en-US"/>
        </w:rPr>
        <w:t xml:space="preserve"> design intensions.</w:t>
      </w:r>
      <w:r w:rsidR="00B63D17">
        <w:rPr>
          <w:lang w:val="en-US"/>
        </w:rPr>
        <w:t xml:space="preserve"> It </w:t>
      </w:r>
      <w:r w:rsidR="00B63D17">
        <w:rPr>
          <w:rStyle w:val="hps"/>
          <w:lang w:val="en-US"/>
        </w:rPr>
        <w:t>offers numerous benefits</w:t>
      </w:r>
      <w:r w:rsidR="00FE26A5">
        <w:rPr>
          <w:rStyle w:val="hps"/>
          <w:lang w:val="en-US"/>
        </w:rPr>
        <w:t>, such as</w:t>
      </w:r>
      <w:r w:rsidR="00B63D17">
        <w:rPr>
          <w:rStyle w:val="hps"/>
          <w:lang w:val="en-US"/>
        </w:rPr>
        <w:t xml:space="preserve"> the ability to rapidly generate design alternatives and </w:t>
      </w:r>
      <w:r w:rsidR="001F12BB">
        <w:rPr>
          <w:rStyle w:val="hps"/>
          <w:lang w:val="en-US"/>
        </w:rPr>
        <w:t>analyze</w:t>
      </w:r>
      <w:r w:rsidR="00B63D17">
        <w:rPr>
          <w:rStyle w:val="hps"/>
          <w:lang w:val="en-US"/>
        </w:rPr>
        <w:t xml:space="preserve"> </w:t>
      </w:r>
      <w:r w:rsidR="001F12BB">
        <w:rPr>
          <w:rStyle w:val="hps"/>
          <w:lang w:val="en-US"/>
        </w:rPr>
        <w:t xml:space="preserve">the </w:t>
      </w:r>
      <w:r w:rsidR="00B63D17">
        <w:rPr>
          <w:rStyle w:val="hps"/>
          <w:lang w:val="en-US"/>
        </w:rPr>
        <w:t>bridge structure.</w:t>
      </w:r>
      <w:r>
        <w:rPr>
          <w:lang w:val="en-US"/>
        </w:rPr>
        <w:t xml:space="preserve"> </w:t>
      </w:r>
      <w:r w:rsidR="00E94459">
        <w:rPr>
          <w:lang w:val="en-US"/>
        </w:rPr>
        <w:t xml:space="preserve">Figure </w:t>
      </w:r>
      <w:r w:rsidR="001B3281">
        <w:rPr>
          <w:lang w:val="en-US"/>
        </w:rPr>
        <w:t>3</w:t>
      </w:r>
      <w:r w:rsidR="00E94459">
        <w:rPr>
          <w:lang w:val="en-US"/>
        </w:rPr>
        <w:t xml:space="preserve"> shows a </w:t>
      </w:r>
      <w:r w:rsidR="001B798F">
        <w:rPr>
          <w:lang w:val="en-US"/>
        </w:rPr>
        <w:t xml:space="preserve">fully </w:t>
      </w:r>
      <w:r w:rsidR="00E94459">
        <w:rPr>
          <w:lang w:val="en-US"/>
        </w:rPr>
        <w:t>parameterized bridge superstructure. The geometric form of the bridge profile</w:t>
      </w:r>
      <w:r w:rsidR="00157938">
        <w:rPr>
          <w:lang w:val="en-US"/>
        </w:rPr>
        <w:t xml:space="preserve"> (e.g height and width of the cross section)</w:t>
      </w:r>
      <w:r w:rsidR="00E94459">
        <w:rPr>
          <w:lang w:val="en-US"/>
        </w:rPr>
        <w:t xml:space="preserve"> is parameterized</w:t>
      </w:r>
      <w:r w:rsidR="00DA747E">
        <w:rPr>
          <w:lang w:val="en-US"/>
        </w:rPr>
        <w:t xml:space="preserve"> </w:t>
      </w:r>
      <w:r w:rsidR="00406D1B">
        <w:rPr>
          <w:lang w:val="en-US"/>
        </w:rPr>
        <w:t>with respect to the superstructure’s</w:t>
      </w:r>
      <w:r w:rsidR="00650547">
        <w:rPr>
          <w:lang w:val="en-US"/>
        </w:rPr>
        <w:t xml:space="preserve"> </w:t>
      </w:r>
      <w:r w:rsidR="00650547" w:rsidRPr="00FE48BC">
        <w:rPr>
          <w:lang w:val="en-US"/>
        </w:rPr>
        <w:t>h</w:t>
      </w:r>
      <w:r w:rsidR="008D48F5" w:rsidRPr="00FE48BC">
        <w:rPr>
          <w:lang w:val="en-US"/>
        </w:rPr>
        <w:t>a</w:t>
      </w:r>
      <w:r w:rsidR="00650547" w:rsidRPr="00FE48BC">
        <w:rPr>
          <w:lang w:val="en-US"/>
        </w:rPr>
        <w:t>unch</w:t>
      </w:r>
      <w:r w:rsidR="00406D1B">
        <w:rPr>
          <w:lang w:val="en-US"/>
        </w:rPr>
        <w:t xml:space="preserve"> curve</w:t>
      </w:r>
      <w:r w:rsidR="00DA747E">
        <w:rPr>
          <w:lang w:val="en-US"/>
        </w:rPr>
        <w:t xml:space="preserve">. </w:t>
      </w:r>
      <w:r w:rsidR="00940D29">
        <w:rPr>
          <w:lang w:val="en-US"/>
        </w:rPr>
        <w:t xml:space="preserve">The solid geometry is </w:t>
      </w:r>
      <w:r w:rsidR="00406D1B">
        <w:rPr>
          <w:lang w:val="en-US"/>
        </w:rPr>
        <w:t xml:space="preserve">generated </w:t>
      </w:r>
      <w:r w:rsidR="00940D29">
        <w:rPr>
          <w:lang w:val="en-US"/>
        </w:rPr>
        <w:t>through extrusion of the bridge profile alon</w:t>
      </w:r>
      <w:r w:rsidR="001F12BB">
        <w:rPr>
          <w:lang w:val="en-US"/>
        </w:rPr>
        <w:t>g</w:t>
      </w:r>
      <w:r w:rsidR="00940D29">
        <w:rPr>
          <w:lang w:val="en-US"/>
        </w:rPr>
        <w:t xml:space="preserve"> the referenc</w:t>
      </w:r>
      <w:r w:rsidR="008D48F5">
        <w:rPr>
          <w:lang w:val="en-US"/>
        </w:rPr>
        <w:t>e</w:t>
      </w:r>
      <w:r w:rsidR="00940D29">
        <w:rPr>
          <w:lang w:val="en-US"/>
        </w:rPr>
        <w:t xml:space="preserve"> curve. </w:t>
      </w:r>
      <w:r w:rsidR="00AD7EE0">
        <w:rPr>
          <w:lang w:val="en-US"/>
        </w:rPr>
        <w:t xml:space="preserve">The parabolic form of the bridge haunch is described </w:t>
      </w:r>
      <w:r w:rsidR="0014490D">
        <w:rPr>
          <w:lang w:val="en-US"/>
        </w:rPr>
        <w:t xml:space="preserve">by </w:t>
      </w:r>
      <w:r w:rsidR="00A01EFB">
        <w:rPr>
          <w:lang w:val="en-US"/>
        </w:rPr>
        <w:t xml:space="preserve">a </w:t>
      </w:r>
      <w:r w:rsidR="00AD7EE0">
        <w:rPr>
          <w:lang w:val="en-US"/>
        </w:rPr>
        <w:t xml:space="preserve">parametric formula. </w:t>
      </w:r>
      <w:r w:rsidR="00362A6A">
        <w:rPr>
          <w:lang w:val="en-US"/>
        </w:rPr>
        <w:t>S</w:t>
      </w:r>
      <w:r w:rsidR="003B7C8A">
        <w:rPr>
          <w:lang w:val="en-US"/>
        </w:rPr>
        <w:t>tructural</w:t>
      </w:r>
      <w:r w:rsidR="003D5055">
        <w:rPr>
          <w:lang w:val="en-US"/>
        </w:rPr>
        <w:t xml:space="preserve"> engineer</w:t>
      </w:r>
      <w:r w:rsidR="001F12BB">
        <w:rPr>
          <w:lang w:val="en-US"/>
        </w:rPr>
        <w:t>s</w:t>
      </w:r>
      <w:r w:rsidR="003D5055">
        <w:rPr>
          <w:lang w:val="en-US"/>
        </w:rPr>
        <w:t xml:space="preserve"> are able to d</w:t>
      </w:r>
      <w:r w:rsidR="00A01EFB">
        <w:rPr>
          <w:lang w:val="en-US"/>
        </w:rPr>
        <w:t>e</w:t>
      </w:r>
      <w:r w:rsidR="003D5055">
        <w:rPr>
          <w:lang w:val="en-US"/>
        </w:rPr>
        <w:t xml:space="preserve">rive </w:t>
      </w:r>
      <w:r w:rsidR="001230EE">
        <w:rPr>
          <w:lang w:val="en-US"/>
        </w:rPr>
        <w:t>cross</w:t>
      </w:r>
      <w:r w:rsidR="003D5055">
        <w:rPr>
          <w:lang w:val="en-US"/>
        </w:rPr>
        <w:t xml:space="preserve"> section </w:t>
      </w:r>
      <w:r w:rsidR="001230EE">
        <w:rPr>
          <w:lang w:val="en-US"/>
        </w:rPr>
        <w:t xml:space="preserve">geometry </w:t>
      </w:r>
      <w:r w:rsidR="003D5055">
        <w:rPr>
          <w:lang w:val="en-US"/>
        </w:rPr>
        <w:t xml:space="preserve">at any position of the bridge </w:t>
      </w:r>
      <w:r w:rsidR="00362A6A">
        <w:rPr>
          <w:lang w:val="en-US"/>
        </w:rPr>
        <w:t>axis</w:t>
      </w:r>
      <w:r w:rsidR="00B1612D">
        <w:rPr>
          <w:lang w:val="en-US"/>
        </w:rPr>
        <w:t xml:space="preserve"> </w:t>
      </w:r>
      <w:r w:rsidR="00347117" w:rsidRPr="00847E36">
        <w:rPr>
          <w:lang w:val="en-US"/>
        </w:rPr>
        <w:t xml:space="preserve">which is </w:t>
      </w:r>
      <w:r w:rsidR="0014490D" w:rsidRPr="00847E36">
        <w:rPr>
          <w:lang w:val="en-US"/>
        </w:rPr>
        <w:t xml:space="preserve">a </w:t>
      </w:r>
      <w:r w:rsidR="00347117" w:rsidRPr="00847E36">
        <w:rPr>
          <w:lang w:val="en-US"/>
        </w:rPr>
        <w:t>flexible and accurate way of assessing structural data</w:t>
      </w:r>
      <w:r w:rsidR="00E8682E">
        <w:rPr>
          <w:lang w:val="en-US"/>
        </w:rPr>
        <w:t>.</w:t>
      </w:r>
    </w:p>
    <w:p w:rsidR="00F66D00" w:rsidRDefault="00F66D00" w:rsidP="00F66D00">
      <w:pPr>
        <w:pStyle w:val="berschrift1"/>
        <w:rPr>
          <w:lang w:val="en-US"/>
        </w:rPr>
      </w:pPr>
      <w:r>
        <w:rPr>
          <w:lang w:val="en-US"/>
        </w:rPr>
        <w:t>Integration Parametric Geometry into IFC-Bridge</w:t>
      </w:r>
    </w:p>
    <w:p w:rsidR="00F66D00" w:rsidRDefault="00F66D00" w:rsidP="008C60AB">
      <w:pPr>
        <w:rPr>
          <w:lang w:val="en-US"/>
        </w:rPr>
      </w:pPr>
      <w:r>
        <w:rPr>
          <w:lang w:val="en-US"/>
        </w:rPr>
        <w:t xml:space="preserve">IFC-Bridge is </w:t>
      </w:r>
      <w:r w:rsidR="00DA31E7">
        <w:rPr>
          <w:lang w:val="en-US"/>
        </w:rPr>
        <w:t xml:space="preserve">an extension </w:t>
      </w:r>
      <w:r w:rsidR="00FE26A5">
        <w:rPr>
          <w:lang w:val="en-US"/>
        </w:rPr>
        <w:t xml:space="preserve">of </w:t>
      </w:r>
      <w:r w:rsidR="00DA31E7">
        <w:rPr>
          <w:lang w:val="en-US"/>
        </w:rPr>
        <w:t>the IFC data model</w:t>
      </w:r>
      <w:r>
        <w:rPr>
          <w:lang w:val="en-US"/>
        </w:rPr>
        <w:t xml:space="preserve"> for exchanging bridge models based on IFC (Yakubi et al. 2006; Arthaud</w:t>
      </w:r>
      <w:r w:rsidRPr="00BE6C5A">
        <w:rPr>
          <w:lang w:val="en-US"/>
        </w:rPr>
        <w:t xml:space="preserve"> and Lebegue</w:t>
      </w:r>
      <w:r w:rsidR="00397B2C">
        <w:rPr>
          <w:lang w:val="en-US"/>
        </w:rPr>
        <w:t>,</w:t>
      </w:r>
      <w:r>
        <w:rPr>
          <w:lang w:val="en-US"/>
        </w:rPr>
        <w:t xml:space="preserve"> 2007). It contains </w:t>
      </w:r>
      <w:r w:rsidR="001F12BB">
        <w:rPr>
          <w:lang w:val="en-US"/>
        </w:rPr>
        <w:t xml:space="preserve">a </w:t>
      </w:r>
      <w:r>
        <w:rPr>
          <w:lang w:val="en-US"/>
        </w:rPr>
        <w:t xml:space="preserve">rich set of building element types required for </w:t>
      </w:r>
      <w:r w:rsidR="002637A7">
        <w:rPr>
          <w:lang w:val="en-US"/>
        </w:rPr>
        <w:t>describing bridges</w:t>
      </w:r>
      <w:r>
        <w:rPr>
          <w:lang w:val="en-US"/>
        </w:rPr>
        <w:t xml:space="preserve">. The </w:t>
      </w:r>
      <w:r w:rsidR="001F12BB">
        <w:rPr>
          <w:lang w:val="en-US"/>
        </w:rPr>
        <w:t xml:space="preserve">means </w:t>
      </w:r>
      <w:r>
        <w:rPr>
          <w:lang w:val="en-US"/>
        </w:rPr>
        <w:t xml:space="preserve">of geometric representation </w:t>
      </w:r>
      <w:r w:rsidR="00A8167B">
        <w:rPr>
          <w:lang w:val="en-US"/>
        </w:rPr>
        <w:t xml:space="preserve">are </w:t>
      </w:r>
      <w:r>
        <w:rPr>
          <w:lang w:val="en-US"/>
        </w:rPr>
        <w:t xml:space="preserve">adapted directly from IFC. </w:t>
      </w:r>
      <w:r w:rsidR="00406D1B" w:rsidRPr="00406D1B">
        <w:rPr>
          <w:lang w:val="en-US"/>
        </w:rPr>
        <w:t>The geometric form of the bridge superstructure element is represented by prismatic segments (“IfcBridgePrismatic</w:t>
      </w:r>
      <w:r w:rsidR="005A6F3B">
        <w:rPr>
          <w:lang w:val="en-US"/>
        </w:rPr>
        <w:softHyphen/>
      </w:r>
      <w:r w:rsidR="00406D1B" w:rsidRPr="00406D1B">
        <w:rPr>
          <w:lang w:val="en-US"/>
        </w:rPr>
        <w:lastRenderedPageBreak/>
        <w:t xml:space="preserve">Element”). These segments are divided by means of structural parts according to bridge spans. </w:t>
      </w:r>
      <w:r w:rsidR="005A6F3B" w:rsidRPr="005A6F3B">
        <w:rPr>
          <w:lang w:val="en-US"/>
        </w:rPr>
        <w:t xml:space="preserve">Figure 4 shows an </w:t>
      </w:r>
      <w:r w:rsidR="005A6F3B">
        <w:rPr>
          <w:lang w:val="en-US"/>
        </w:rPr>
        <w:t>example composed of three</w:t>
      </w:r>
      <w:r w:rsidR="005A6F3B" w:rsidRPr="005A6F3B">
        <w:rPr>
          <w:lang w:val="en-US"/>
        </w:rPr>
        <w:t xml:space="preserve"> </w:t>
      </w:r>
      <w:r w:rsidR="005A6F3B">
        <w:rPr>
          <w:lang w:val="en-US"/>
        </w:rPr>
        <w:t xml:space="preserve">segments </w:t>
      </w:r>
      <w:r w:rsidR="005A6F3B" w:rsidRPr="005A6F3B">
        <w:rPr>
          <w:lang w:val="en-US"/>
        </w:rPr>
        <w:t>separated by two abutments and two piers.</w:t>
      </w:r>
      <w:r w:rsidR="005A6F3B">
        <w:rPr>
          <w:lang w:val="en-US"/>
        </w:rPr>
        <w:t xml:space="preserve"> The geometry of a superstructure segment is defined </w:t>
      </w:r>
      <w:r w:rsidR="0014490D">
        <w:rPr>
          <w:lang w:val="en-US"/>
        </w:rPr>
        <w:t xml:space="preserve">by means of an arbitrary number of profiles located along the reference axis </w:t>
      </w:r>
      <w:r w:rsidR="00942156">
        <w:rPr>
          <w:lang w:val="en-US"/>
        </w:rPr>
        <w:t>(Figure 4)</w:t>
      </w:r>
      <w:r>
        <w:rPr>
          <w:lang w:val="en-US"/>
        </w:rPr>
        <w:t xml:space="preserve">. </w:t>
      </w:r>
      <w:r w:rsidR="008D48F5">
        <w:rPr>
          <w:lang w:val="en-US"/>
        </w:rPr>
        <w:t>This i</w:t>
      </w:r>
      <w:r w:rsidR="001646BA">
        <w:rPr>
          <w:lang w:val="en-US"/>
        </w:rPr>
        <w:t>s basically a suitable approach.</w:t>
      </w:r>
      <w:r w:rsidR="008D48F5">
        <w:rPr>
          <w:lang w:val="en-US"/>
        </w:rPr>
        <w:t xml:space="preserve"> </w:t>
      </w:r>
      <w:r w:rsidR="001646BA">
        <w:rPr>
          <w:lang w:val="en-US"/>
        </w:rPr>
        <w:t>H</w:t>
      </w:r>
      <w:r w:rsidR="008D48F5">
        <w:rPr>
          <w:lang w:val="en-US"/>
        </w:rPr>
        <w:t>owever</w:t>
      </w:r>
      <w:r w:rsidR="004742BA">
        <w:rPr>
          <w:lang w:val="en-US"/>
        </w:rPr>
        <w:t>,</w:t>
      </w:r>
      <w:r w:rsidR="008D48F5">
        <w:rPr>
          <w:lang w:val="en-US"/>
        </w:rPr>
        <w:t xml:space="preserve"> </w:t>
      </w:r>
      <w:r w:rsidR="00406D1B">
        <w:rPr>
          <w:lang w:val="en-US"/>
        </w:rPr>
        <w:t xml:space="preserve">in the current draft of IFC-Bridge </w:t>
      </w:r>
      <w:r w:rsidR="008D48F5">
        <w:rPr>
          <w:lang w:val="en-US"/>
        </w:rPr>
        <w:t xml:space="preserve">the individual profiles are defined independently from each other, using explicit dimensions. This results in an inflexible geometric structure, since in </w:t>
      </w:r>
      <w:r w:rsidR="00406D1B">
        <w:rPr>
          <w:lang w:val="en-US"/>
        </w:rPr>
        <w:t xml:space="preserve">the </w:t>
      </w:r>
      <w:r w:rsidR="008D48F5">
        <w:rPr>
          <w:lang w:val="en-US"/>
        </w:rPr>
        <w:t xml:space="preserve">case </w:t>
      </w:r>
      <w:r w:rsidR="00406D1B">
        <w:rPr>
          <w:lang w:val="en-US"/>
        </w:rPr>
        <w:t xml:space="preserve">that </w:t>
      </w:r>
      <w:r w:rsidR="008D48F5">
        <w:rPr>
          <w:lang w:val="en-US"/>
        </w:rPr>
        <w:t>the designer</w:t>
      </w:r>
      <w:r w:rsidR="00406D1B">
        <w:rPr>
          <w:lang w:val="en-US"/>
        </w:rPr>
        <w:t xml:space="preserve"> </w:t>
      </w:r>
      <w:r w:rsidR="005A6F3B">
        <w:rPr>
          <w:lang w:val="en-US"/>
        </w:rPr>
        <w:t>modifies</w:t>
      </w:r>
      <w:r w:rsidR="00406D1B">
        <w:rPr>
          <w:lang w:val="en-US"/>
        </w:rPr>
        <w:t xml:space="preserve"> the haunch curve, all</w:t>
      </w:r>
      <w:r w:rsidR="008D48F5">
        <w:rPr>
          <w:lang w:val="en-US"/>
        </w:rPr>
        <w:t xml:space="preserve"> </w:t>
      </w:r>
      <w:r w:rsidR="00406D1B">
        <w:rPr>
          <w:lang w:val="en-US"/>
        </w:rPr>
        <w:t xml:space="preserve">profiles have to </w:t>
      </w:r>
      <w:r w:rsidR="005A6F3B">
        <w:rPr>
          <w:lang w:val="en-US"/>
        </w:rPr>
        <w:t xml:space="preserve">be </w:t>
      </w:r>
      <w:r w:rsidR="00406D1B">
        <w:rPr>
          <w:lang w:val="en-US"/>
        </w:rPr>
        <w:t>adapted</w:t>
      </w:r>
      <w:r w:rsidR="005A6F3B">
        <w:rPr>
          <w:lang w:val="en-US"/>
        </w:rPr>
        <w:t xml:space="preserve"> individually</w:t>
      </w:r>
      <w:r w:rsidR="00406D1B">
        <w:rPr>
          <w:lang w:val="en-US"/>
        </w:rPr>
        <w:t xml:space="preserve">. </w:t>
      </w:r>
    </w:p>
    <w:p w:rsidR="006D1B54" w:rsidRPr="00D36EF1" w:rsidRDefault="0066096E" w:rsidP="006D1B54">
      <w:pPr>
        <w:pStyle w:val="Untertitel"/>
        <w:keepNext/>
        <w:rPr>
          <w:lang w:val="en-IE"/>
        </w:rPr>
      </w:pPr>
      <w:r w:rsidRPr="0066096E">
        <w:rPr>
          <w:noProof/>
          <w:lang w:eastAsia="zh-CN"/>
        </w:rPr>
        <w:drawing>
          <wp:inline distT="0" distB="0" distL="0" distR="0">
            <wp:extent cx="5759450" cy="2095960"/>
            <wp:effectExtent l="19050" t="0" r="0" b="0"/>
            <wp:docPr id="8" name="Bild 3"/>
            <wp:cNvGraphicFramePr/>
            <a:graphic xmlns:a="http://schemas.openxmlformats.org/drawingml/2006/main">
              <a:graphicData uri="http://schemas.openxmlformats.org/drawingml/2006/picture">
                <pic:pic xmlns:pic="http://schemas.openxmlformats.org/drawingml/2006/picture">
                  <pic:nvPicPr>
                    <pic:cNvPr id="34819" name="Picture 3"/>
                    <pic:cNvPicPr>
                      <a:picLocks noChangeAspect="1" noChangeArrowheads="1"/>
                    </pic:cNvPicPr>
                  </pic:nvPicPr>
                  <pic:blipFill>
                    <a:blip r:embed="rId10" cstate="print"/>
                    <a:srcRect/>
                    <a:stretch>
                      <a:fillRect/>
                    </a:stretch>
                  </pic:blipFill>
                  <pic:spPr bwMode="auto">
                    <a:xfrm>
                      <a:off x="0" y="0"/>
                      <a:ext cx="5759450" cy="2095960"/>
                    </a:xfrm>
                    <a:prstGeom prst="rect">
                      <a:avLst/>
                    </a:prstGeom>
                    <a:noFill/>
                    <a:ln w="9525">
                      <a:noFill/>
                      <a:miter lim="800000"/>
                      <a:headEnd/>
                      <a:tailEnd/>
                    </a:ln>
                  </pic:spPr>
                </pic:pic>
              </a:graphicData>
            </a:graphic>
          </wp:inline>
        </w:drawing>
      </w:r>
    </w:p>
    <w:p w:rsidR="006D1B54" w:rsidRPr="0066096E" w:rsidRDefault="006D1B54" w:rsidP="0066096E">
      <w:pPr>
        <w:pStyle w:val="Untertitel"/>
        <w:rPr>
          <w:rStyle w:val="hps"/>
          <w:iCs w:val="0"/>
          <w:lang w:val="en-IE"/>
        </w:rPr>
      </w:pPr>
      <w:r w:rsidRPr="00D36EF1">
        <w:rPr>
          <w:lang w:val="en-IE"/>
        </w:rPr>
        <w:t xml:space="preserve">Figure </w:t>
      </w:r>
      <w:r w:rsidR="007417DD">
        <w:rPr>
          <w:lang w:val="en-IE"/>
        </w:rPr>
        <w:t>3</w:t>
      </w:r>
      <w:r w:rsidRPr="00D36EF1">
        <w:rPr>
          <w:lang w:val="en-IE"/>
        </w:rPr>
        <w:t>:</w:t>
      </w:r>
      <w:r>
        <w:rPr>
          <w:lang w:val="en-IE"/>
        </w:rPr>
        <w:t xml:space="preserve"> </w:t>
      </w:r>
      <w:r w:rsidR="002B2CE5">
        <w:rPr>
          <w:lang w:val="en-IE"/>
        </w:rPr>
        <w:t>P</w:t>
      </w:r>
      <w:r>
        <w:rPr>
          <w:lang w:val="en-IE"/>
        </w:rPr>
        <w:t xml:space="preserve">arametric </w:t>
      </w:r>
      <w:r w:rsidR="009772D7">
        <w:rPr>
          <w:lang w:val="en-IE"/>
        </w:rPr>
        <w:t xml:space="preserve">geometric model of </w:t>
      </w:r>
      <w:r w:rsidR="002B2CE5">
        <w:rPr>
          <w:lang w:val="en-IE"/>
        </w:rPr>
        <w:t xml:space="preserve">bridge </w:t>
      </w:r>
      <w:r w:rsidR="00282BF9">
        <w:rPr>
          <w:lang w:val="en-IE"/>
        </w:rPr>
        <w:t>superstructure</w:t>
      </w:r>
    </w:p>
    <w:p w:rsidR="00CD546E" w:rsidRPr="00D84BC8" w:rsidRDefault="00CD546E" w:rsidP="00436B39">
      <w:pPr>
        <w:rPr>
          <w:highlight w:val="yellow"/>
          <w:lang w:val="en-US"/>
        </w:rPr>
      </w:pPr>
      <w:r>
        <w:rPr>
          <w:lang w:val="en-US"/>
        </w:rPr>
        <w:t xml:space="preserve">In order to approximate the geometric form, in particular the parabolic haunch geometry, a </w:t>
      </w:r>
      <w:r w:rsidR="001F12BB">
        <w:rPr>
          <w:lang w:val="en-US"/>
        </w:rPr>
        <w:t xml:space="preserve">large </w:t>
      </w:r>
      <w:r>
        <w:rPr>
          <w:lang w:val="en-US"/>
        </w:rPr>
        <w:t>number</w:t>
      </w:r>
      <w:r w:rsidR="00944EE1">
        <w:rPr>
          <w:lang w:val="en-US"/>
        </w:rPr>
        <w:t xml:space="preserve"> of cross sections are described explicitly and </w:t>
      </w:r>
      <w:r>
        <w:rPr>
          <w:lang w:val="en-US"/>
        </w:rPr>
        <w:t xml:space="preserve">located </w:t>
      </w:r>
      <w:r w:rsidR="001F12BB">
        <w:rPr>
          <w:lang w:val="en-US"/>
        </w:rPr>
        <w:t xml:space="preserve">along </w:t>
      </w:r>
      <w:r w:rsidR="00EF3E0A">
        <w:rPr>
          <w:lang w:val="en-US"/>
        </w:rPr>
        <w:t>the bridge axis (Figure 4</w:t>
      </w:r>
      <w:r>
        <w:rPr>
          <w:lang w:val="en-US"/>
        </w:rPr>
        <w:t>).</w:t>
      </w:r>
      <w:r w:rsidR="00290B9D">
        <w:rPr>
          <w:lang w:val="en-US"/>
        </w:rPr>
        <w:t xml:space="preserve"> </w:t>
      </w:r>
      <w:r w:rsidR="008C2CB8" w:rsidRPr="00B676C9">
        <w:rPr>
          <w:lang w:val="en-US"/>
        </w:rPr>
        <w:t xml:space="preserve">This approximation to a curved superstructure </w:t>
      </w:r>
      <w:r w:rsidR="004F7618" w:rsidRPr="00B676C9">
        <w:rPr>
          <w:lang w:val="en-US"/>
        </w:rPr>
        <w:t>shape</w:t>
      </w:r>
      <w:r w:rsidR="008C2CB8" w:rsidRPr="00B676C9">
        <w:rPr>
          <w:lang w:val="en-US"/>
        </w:rPr>
        <w:t xml:space="preserve"> </w:t>
      </w:r>
      <w:r w:rsidR="004F7618" w:rsidRPr="00B676C9">
        <w:rPr>
          <w:lang w:val="en-US"/>
        </w:rPr>
        <w:t xml:space="preserve">complicates the </w:t>
      </w:r>
      <w:r w:rsidR="00D84BC8" w:rsidRPr="00B676C9">
        <w:rPr>
          <w:lang w:val="en-US"/>
        </w:rPr>
        <w:t xml:space="preserve">structural analysis, in particular the </w:t>
      </w:r>
      <w:r w:rsidR="004F7618" w:rsidRPr="00B676C9">
        <w:rPr>
          <w:lang w:val="en-US"/>
        </w:rPr>
        <w:t>calculation of centrifugal forces or the effects of post stressing tendons</w:t>
      </w:r>
      <w:r w:rsidR="00A413B4" w:rsidRPr="00B676C9">
        <w:rPr>
          <w:lang w:val="en-US"/>
        </w:rPr>
        <w:t xml:space="preserve"> (</w:t>
      </w:r>
      <w:r w:rsidR="00A413B4" w:rsidRPr="00B676C9">
        <w:rPr>
          <w:rStyle w:val="hps"/>
          <w:lang w:val="en-US"/>
        </w:rPr>
        <w:t>Katz, 2008</w:t>
      </w:r>
      <w:r w:rsidR="00A413B4" w:rsidRPr="00B676C9">
        <w:rPr>
          <w:lang w:val="en-US"/>
        </w:rPr>
        <w:t>)</w:t>
      </w:r>
      <w:r w:rsidR="004F7618" w:rsidRPr="00B676C9">
        <w:rPr>
          <w:lang w:val="en-US"/>
        </w:rPr>
        <w:t xml:space="preserve">. </w:t>
      </w:r>
      <w:r w:rsidR="008C2CB8" w:rsidRPr="00B676C9">
        <w:rPr>
          <w:lang w:val="en-US"/>
        </w:rPr>
        <w:t xml:space="preserve"> </w:t>
      </w:r>
      <w:r w:rsidR="00290B9D" w:rsidRPr="00B676C9">
        <w:rPr>
          <w:lang w:val="en-US"/>
        </w:rPr>
        <w:t xml:space="preserve"> </w:t>
      </w:r>
    </w:p>
    <w:p w:rsidR="00A871AC" w:rsidRDefault="002125B9" w:rsidP="00436B39">
      <w:pPr>
        <w:rPr>
          <w:lang w:val="en-US"/>
        </w:rPr>
      </w:pPr>
      <w:r w:rsidRPr="002125B9">
        <w:rPr>
          <w:noProof/>
          <w:lang w:eastAsia="zh-CN"/>
        </w:rPr>
        <w:drawing>
          <wp:inline distT="0" distB="0" distL="0" distR="0">
            <wp:extent cx="5759450" cy="1286899"/>
            <wp:effectExtent l="19050" t="0" r="0" b="0"/>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59450" cy="1286899"/>
                    </a:xfrm>
                    <a:prstGeom prst="rect">
                      <a:avLst/>
                    </a:prstGeom>
                    <a:noFill/>
                    <a:ln w="9525">
                      <a:noFill/>
                      <a:miter lim="800000"/>
                      <a:headEnd/>
                      <a:tailEnd/>
                    </a:ln>
                  </pic:spPr>
                </pic:pic>
              </a:graphicData>
            </a:graphic>
          </wp:inline>
        </w:drawing>
      </w:r>
    </w:p>
    <w:p w:rsidR="009D41BE" w:rsidRPr="0066096E" w:rsidRDefault="009D41BE" w:rsidP="009D41BE">
      <w:pPr>
        <w:pStyle w:val="Untertitel"/>
        <w:rPr>
          <w:rStyle w:val="hps"/>
          <w:iCs w:val="0"/>
          <w:lang w:val="en-IE"/>
        </w:rPr>
      </w:pPr>
      <w:r w:rsidRPr="00D36EF1">
        <w:rPr>
          <w:lang w:val="en-IE"/>
        </w:rPr>
        <w:t xml:space="preserve">Figure </w:t>
      </w:r>
      <w:r w:rsidR="007417DD">
        <w:rPr>
          <w:lang w:val="en-IE"/>
        </w:rPr>
        <w:t>4</w:t>
      </w:r>
      <w:r w:rsidRPr="00D36EF1">
        <w:rPr>
          <w:lang w:val="en-IE"/>
        </w:rPr>
        <w:t>:</w:t>
      </w:r>
      <w:r>
        <w:rPr>
          <w:lang w:val="en-IE"/>
        </w:rPr>
        <w:t xml:space="preserve"> </w:t>
      </w:r>
      <w:r w:rsidR="009C6AEB">
        <w:rPr>
          <w:lang w:val="en-IE"/>
        </w:rPr>
        <w:t xml:space="preserve">Approximation of </w:t>
      </w:r>
      <w:r>
        <w:rPr>
          <w:lang w:val="en-IE"/>
        </w:rPr>
        <w:t xml:space="preserve">bridge </w:t>
      </w:r>
      <w:r w:rsidR="001A2FBE">
        <w:rPr>
          <w:lang w:val="en-IE"/>
        </w:rPr>
        <w:t>superstructure</w:t>
      </w:r>
      <w:r w:rsidR="009C6AEB">
        <w:rPr>
          <w:lang w:val="en-IE"/>
        </w:rPr>
        <w:t xml:space="preserve"> using explicit geometry</w:t>
      </w:r>
    </w:p>
    <w:p w:rsidR="00B8194B" w:rsidRDefault="00C03AD2" w:rsidP="0036050A">
      <w:pPr>
        <w:rPr>
          <w:lang w:val="en-US"/>
        </w:rPr>
      </w:pPr>
      <w:r>
        <w:rPr>
          <w:lang w:val="en-US"/>
        </w:rPr>
        <w:t>Although the bridge geometr</w:t>
      </w:r>
      <w:r w:rsidR="001F12BB">
        <w:rPr>
          <w:lang w:val="en-US"/>
        </w:rPr>
        <w:t>y</w:t>
      </w:r>
      <w:r>
        <w:rPr>
          <w:lang w:val="en-US"/>
        </w:rPr>
        <w:t xml:space="preserve"> </w:t>
      </w:r>
      <w:r w:rsidR="000E6C68">
        <w:rPr>
          <w:lang w:val="en-US"/>
        </w:rPr>
        <w:t xml:space="preserve">can be </w:t>
      </w:r>
      <w:r>
        <w:rPr>
          <w:lang w:val="en-US"/>
        </w:rPr>
        <w:t xml:space="preserve">transferred from </w:t>
      </w:r>
      <w:r w:rsidR="001F12BB">
        <w:rPr>
          <w:lang w:val="en-US"/>
        </w:rPr>
        <w:t>on</w:t>
      </w:r>
      <w:r w:rsidR="000E6C68">
        <w:rPr>
          <w:lang w:val="en-US"/>
        </w:rPr>
        <w:t>e</w:t>
      </w:r>
      <w:r w:rsidR="001F12BB">
        <w:rPr>
          <w:lang w:val="en-US"/>
        </w:rPr>
        <w:t xml:space="preserve"> application to another</w:t>
      </w:r>
      <w:r>
        <w:rPr>
          <w:lang w:val="en-US"/>
        </w:rPr>
        <w:t xml:space="preserve"> </w:t>
      </w:r>
      <w:r w:rsidR="001C4E52">
        <w:rPr>
          <w:lang w:val="en-US"/>
        </w:rPr>
        <w:t>using IFC-Bridge</w:t>
      </w:r>
      <w:r>
        <w:rPr>
          <w:lang w:val="en-US"/>
        </w:rPr>
        <w:t xml:space="preserve">, design intensions </w:t>
      </w:r>
      <w:r w:rsidR="00734F50">
        <w:rPr>
          <w:lang w:val="en-US"/>
        </w:rPr>
        <w:t xml:space="preserve">(i.e. geometric dependencies etc.) </w:t>
      </w:r>
      <w:r w:rsidR="000E6C68">
        <w:rPr>
          <w:lang w:val="en-US"/>
        </w:rPr>
        <w:t>are lost</w:t>
      </w:r>
      <w:r>
        <w:rPr>
          <w:lang w:val="en-US"/>
        </w:rPr>
        <w:t xml:space="preserve">. </w:t>
      </w:r>
      <w:r w:rsidR="000E6C68">
        <w:rPr>
          <w:lang w:val="en-US"/>
        </w:rPr>
        <w:t xml:space="preserve">These </w:t>
      </w:r>
      <w:r>
        <w:rPr>
          <w:lang w:val="en-US"/>
        </w:rPr>
        <w:t>have to be manually reproduced in the target system</w:t>
      </w:r>
      <w:r w:rsidR="00BD74F9">
        <w:rPr>
          <w:lang w:val="en-US"/>
        </w:rPr>
        <w:t>.</w:t>
      </w:r>
      <w:r w:rsidR="001C4E52">
        <w:rPr>
          <w:lang w:val="en-US"/>
        </w:rPr>
        <w:t xml:space="preserve"> </w:t>
      </w:r>
      <w:r w:rsidR="000609D5">
        <w:rPr>
          <w:lang w:val="en-US"/>
        </w:rPr>
        <w:t xml:space="preserve">An integration of parametric geometry into IFC-Bridge </w:t>
      </w:r>
      <w:r w:rsidR="003A4887">
        <w:rPr>
          <w:lang w:val="en-US"/>
        </w:rPr>
        <w:t>addresses</w:t>
      </w:r>
      <w:r w:rsidR="000E6C68">
        <w:rPr>
          <w:lang w:val="en-US"/>
        </w:rPr>
        <w:t xml:space="preserve"> </w:t>
      </w:r>
      <w:r w:rsidR="000609D5">
        <w:rPr>
          <w:lang w:val="en-US"/>
        </w:rPr>
        <w:t xml:space="preserve">this problem. </w:t>
      </w:r>
    </w:p>
    <w:p w:rsidR="00C35F4D" w:rsidRDefault="000302C3" w:rsidP="00705A66">
      <w:pPr>
        <w:rPr>
          <w:lang w:val="en-US"/>
        </w:rPr>
      </w:pPr>
      <w:r w:rsidRPr="000302C3">
        <w:rPr>
          <w:noProof/>
          <w:lang w:val="en-US" w:eastAsia="zh-CN"/>
        </w:rPr>
        <w:pict>
          <v:line id="Straight Connector 1" o:spid="_x0000_s1026" style="position:absolute;left:0;text-align:left;flip:x;z-index:251661312;visibility:visible" from="736.7pt,59.45pt" to="737.4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" strokecolor="red" strokeweight="3pt">
            <v:stroke dashstyle="dash"/>
            <o:lock v:ext="edit" shapetype="f"/>
          </v:line>
        </w:pict>
      </w:r>
      <w:del w:id="0" w:author="Yang" w:date="2011-07-31T19:33:00Z">
        <w:r w:rsidRPr="000302C3">
          <w:rPr>
            <w:noProof/>
            <w:lang w:val="en-US" w:eastAsia="zh-CN"/>
          </w:rPr>
          <w:pict>
            <v:line id="Straight Connector 2" o:spid="_x0000_s1027" style="position:absolute;left:0;text-align:left;flip:x;z-index:251663360;visibility:visible" from="753.7pt,78.4pt" to="754.35pt,1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" strokecolor="red" strokeweight="3pt">
              <v:stroke dashstyle="dash"/>
              <o:lock v:ext="edit" shapetype="f"/>
            </v:line>
          </w:pict>
        </w:r>
      </w:del>
      <w:r w:rsidR="00B8194B">
        <w:rPr>
          <w:lang w:val="en-US"/>
        </w:rPr>
        <w:t>T</w:t>
      </w:r>
      <w:r w:rsidR="00E222EC">
        <w:rPr>
          <w:lang w:val="en-US"/>
        </w:rPr>
        <w:t xml:space="preserve">he </w:t>
      </w:r>
      <w:r w:rsidR="00B21B55">
        <w:rPr>
          <w:lang w:val="en-US"/>
        </w:rPr>
        <w:t>proposed</w:t>
      </w:r>
      <w:r w:rsidR="00DB6C2B">
        <w:rPr>
          <w:lang w:val="en-US"/>
        </w:rPr>
        <w:t xml:space="preserve"> </w:t>
      </w:r>
      <w:r w:rsidR="00B21B55">
        <w:rPr>
          <w:lang w:val="en-US"/>
        </w:rPr>
        <w:t>data structure</w:t>
      </w:r>
      <w:r w:rsidR="00E222EC">
        <w:rPr>
          <w:lang w:val="en-US"/>
        </w:rPr>
        <w:t xml:space="preserve"> </w:t>
      </w:r>
      <w:r w:rsidR="00B21B55">
        <w:rPr>
          <w:lang w:val="en-US"/>
        </w:rPr>
        <w:t>extends the bridge profile definition in IFC-Bridge. It introduce</w:t>
      </w:r>
      <w:r w:rsidR="000E6C68">
        <w:rPr>
          <w:lang w:val="en-US"/>
        </w:rPr>
        <w:t>s</w:t>
      </w:r>
      <w:r w:rsidR="00B21B55">
        <w:rPr>
          <w:lang w:val="en-US"/>
        </w:rPr>
        <w:t xml:space="preserve"> a new </w:t>
      </w:r>
      <w:r w:rsidR="003B7776">
        <w:rPr>
          <w:lang w:val="en-US"/>
        </w:rPr>
        <w:t>entity</w:t>
      </w:r>
      <w:r w:rsidR="00E222EC">
        <w:rPr>
          <w:lang w:val="en-US"/>
        </w:rPr>
        <w:t xml:space="preserve"> name</w:t>
      </w:r>
      <w:r w:rsidR="000E6C68">
        <w:rPr>
          <w:lang w:val="en-US"/>
        </w:rPr>
        <w:t>d</w:t>
      </w:r>
      <w:r w:rsidR="00E222EC">
        <w:rPr>
          <w:lang w:val="en-US"/>
        </w:rPr>
        <w:t xml:space="preserve"> “IfcParametricProfileDef”</w:t>
      </w:r>
      <w:r w:rsidR="00C2736B">
        <w:rPr>
          <w:lang w:val="en-US"/>
        </w:rPr>
        <w:t xml:space="preserve">. </w:t>
      </w:r>
      <w:r w:rsidR="003B7776">
        <w:rPr>
          <w:lang w:val="en-US"/>
        </w:rPr>
        <w:t>This entity</w:t>
      </w:r>
      <w:r w:rsidR="000624D1">
        <w:rPr>
          <w:lang w:val="en-US"/>
        </w:rPr>
        <w:t xml:space="preserve"> contains </w:t>
      </w:r>
      <w:r w:rsidR="00E014D0">
        <w:rPr>
          <w:lang w:val="en-US"/>
        </w:rPr>
        <w:t xml:space="preserve">elements </w:t>
      </w:r>
      <w:r w:rsidR="00357719">
        <w:rPr>
          <w:lang w:val="en-US"/>
        </w:rPr>
        <w:t>for</w:t>
      </w:r>
      <w:r w:rsidR="00E014D0">
        <w:rPr>
          <w:lang w:val="en-US"/>
        </w:rPr>
        <w:t xml:space="preserve"> desc</w:t>
      </w:r>
      <w:r w:rsidR="00357719">
        <w:rPr>
          <w:lang w:val="en-US"/>
        </w:rPr>
        <w:t>ribing</w:t>
      </w:r>
      <w:r w:rsidR="008E4F74">
        <w:rPr>
          <w:lang w:val="en-US"/>
        </w:rPr>
        <w:t xml:space="preserve"> parametric</w:t>
      </w:r>
      <w:r w:rsidR="00E014D0">
        <w:rPr>
          <w:lang w:val="en-US"/>
        </w:rPr>
        <w:t xml:space="preserve"> ske</w:t>
      </w:r>
      <w:r w:rsidR="0002205D">
        <w:rPr>
          <w:lang w:val="en-US"/>
        </w:rPr>
        <w:t>tch</w:t>
      </w:r>
      <w:r w:rsidR="00F135F8">
        <w:rPr>
          <w:lang w:val="en-US"/>
        </w:rPr>
        <w:t>es</w:t>
      </w:r>
      <w:r w:rsidR="0002205D">
        <w:rPr>
          <w:lang w:val="en-US"/>
        </w:rPr>
        <w:t xml:space="preserve"> with geometric </w:t>
      </w:r>
      <w:r w:rsidR="002815DA">
        <w:rPr>
          <w:lang w:val="en-US"/>
        </w:rPr>
        <w:t xml:space="preserve">and dimensional </w:t>
      </w:r>
      <w:r w:rsidR="0002205D">
        <w:rPr>
          <w:lang w:val="en-US"/>
        </w:rPr>
        <w:lastRenderedPageBreak/>
        <w:t>constraints</w:t>
      </w:r>
      <w:r w:rsidR="00CD546E">
        <w:rPr>
          <w:lang w:val="en-US"/>
        </w:rPr>
        <w:t xml:space="preserve"> as described in </w:t>
      </w:r>
      <w:r w:rsidR="007477D2">
        <w:rPr>
          <w:lang w:val="en-US"/>
        </w:rPr>
        <w:t>S</w:t>
      </w:r>
      <w:r w:rsidR="00CD546E">
        <w:rPr>
          <w:lang w:val="en-US"/>
        </w:rPr>
        <w:t>ection 2</w:t>
      </w:r>
      <w:r w:rsidR="0002205D">
        <w:rPr>
          <w:lang w:val="en-US"/>
        </w:rPr>
        <w:t>.</w:t>
      </w:r>
      <w:r w:rsidR="00E014D0">
        <w:rPr>
          <w:lang w:val="en-US"/>
        </w:rPr>
        <w:t xml:space="preserve"> </w:t>
      </w:r>
      <w:r w:rsidR="00447393">
        <w:rPr>
          <w:lang w:val="en-US"/>
        </w:rPr>
        <w:t xml:space="preserve">The data structure is illustrated </w:t>
      </w:r>
      <w:r w:rsidR="009E447B">
        <w:rPr>
          <w:lang w:val="en-US"/>
        </w:rPr>
        <w:t>i</w:t>
      </w:r>
      <w:r w:rsidR="004E28F4">
        <w:rPr>
          <w:lang w:val="en-US"/>
        </w:rPr>
        <w:t>n</w:t>
      </w:r>
      <w:r w:rsidR="00447393">
        <w:rPr>
          <w:lang w:val="en-US"/>
        </w:rPr>
        <w:t xml:space="preserve"> </w:t>
      </w:r>
      <w:r w:rsidR="000E6C68">
        <w:rPr>
          <w:lang w:val="en-US"/>
        </w:rPr>
        <w:t xml:space="preserve">an </w:t>
      </w:r>
      <w:r w:rsidR="00447393">
        <w:rPr>
          <w:lang w:val="en-US"/>
        </w:rPr>
        <w:t xml:space="preserve">EXPRESS-G diagram </w:t>
      </w:r>
      <w:r w:rsidR="00975039">
        <w:rPr>
          <w:lang w:val="en-US"/>
        </w:rPr>
        <w:t>provided in F</w:t>
      </w:r>
      <w:r w:rsidR="00447393">
        <w:rPr>
          <w:lang w:val="en-US"/>
        </w:rPr>
        <w:t xml:space="preserve">igure </w:t>
      </w:r>
      <w:r w:rsidR="00580214">
        <w:rPr>
          <w:lang w:val="en-US"/>
        </w:rPr>
        <w:t>5</w:t>
      </w:r>
      <w:r w:rsidR="00447393">
        <w:rPr>
          <w:lang w:val="en-US"/>
        </w:rPr>
        <w:t>.</w:t>
      </w:r>
      <w:r w:rsidR="00DB5A1C">
        <w:rPr>
          <w:lang w:val="en-US"/>
        </w:rPr>
        <w:t xml:space="preserve"> </w:t>
      </w:r>
    </w:p>
    <w:p w:rsidR="00697250" w:rsidRDefault="004E28F4" w:rsidP="00705A66">
      <w:pPr>
        <w:rPr>
          <w:lang w:val="en-US"/>
        </w:rPr>
      </w:pPr>
      <w:r>
        <w:rPr>
          <w:lang w:val="en-US"/>
        </w:rPr>
        <w:t>A</w:t>
      </w:r>
      <w:r w:rsidR="002C442B">
        <w:rPr>
          <w:lang w:val="en-US"/>
        </w:rPr>
        <w:t xml:space="preserve"> parametric sketch</w:t>
      </w:r>
      <w:r w:rsidR="00E70213">
        <w:rPr>
          <w:lang w:val="en-US"/>
        </w:rPr>
        <w:t xml:space="preserve"> of type “IfcParametricProfileDef”</w:t>
      </w:r>
      <w:r w:rsidR="002C442B">
        <w:rPr>
          <w:lang w:val="en-US"/>
        </w:rPr>
        <w:t xml:space="preserve"> consists of </w:t>
      </w:r>
      <w:r w:rsidR="0046035E">
        <w:rPr>
          <w:lang w:val="en-US"/>
        </w:rPr>
        <w:t xml:space="preserve">a </w:t>
      </w:r>
      <w:r w:rsidR="00FD4E2D">
        <w:rPr>
          <w:lang w:val="en-US"/>
        </w:rPr>
        <w:t>set</w:t>
      </w:r>
      <w:r w:rsidR="0046035E">
        <w:rPr>
          <w:lang w:val="en-US"/>
        </w:rPr>
        <w:t xml:space="preserve"> of </w:t>
      </w:r>
      <w:r w:rsidR="002C442B">
        <w:rPr>
          <w:lang w:val="en-US"/>
        </w:rPr>
        <w:t>primitive geometric elements</w:t>
      </w:r>
      <w:r w:rsidR="0046035E">
        <w:rPr>
          <w:lang w:val="en-US"/>
        </w:rPr>
        <w:t xml:space="preserve"> such as point</w:t>
      </w:r>
      <w:r w:rsidR="00A53FF7">
        <w:rPr>
          <w:lang w:val="en-US"/>
        </w:rPr>
        <w:t>s</w:t>
      </w:r>
      <w:r w:rsidR="0046035E">
        <w:rPr>
          <w:lang w:val="en-US"/>
        </w:rPr>
        <w:t>, line</w:t>
      </w:r>
      <w:r w:rsidR="00A53FF7">
        <w:rPr>
          <w:lang w:val="en-US"/>
        </w:rPr>
        <w:t>s</w:t>
      </w:r>
      <w:r w:rsidR="0046035E">
        <w:rPr>
          <w:lang w:val="en-US"/>
        </w:rPr>
        <w:t xml:space="preserve"> and arc</w:t>
      </w:r>
      <w:r w:rsidR="00A53FF7">
        <w:rPr>
          <w:lang w:val="en-US"/>
        </w:rPr>
        <w:t xml:space="preserve">s. </w:t>
      </w:r>
    </w:p>
    <w:p w:rsidR="00734F50" w:rsidRDefault="00734F50" w:rsidP="00734F50">
      <w:pPr>
        <w:jc w:val="center"/>
        <w:rPr>
          <w:lang w:val="en-US"/>
        </w:rPr>
      </w:pPr>
      <w:r w:rsidRPr="00734F50">
        <w:rPr>
          <w:noProof/>
          <w:lang w:eastAsia="zh-CN"/>
        </w:rPr>
        <w:drawing>
          <wp:inline distT="0" distB="0" distL="0" distR="0">
            <wp:extent cx="4923886" cy="2889849"/>
            <wp:effectExtent l="19050" t="0" r="0" b="0"/>
            <wp:docPr id="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923886" cy="2889849"/>
                    </a:xfrm>
                    <a:prstGeom prst="rect">
                      <a:avLst/>
                    </a:prstGeom>
                    <a:noFill/>
                    <a:ln w="9525">
                      <a:noFill/>
                      <a:miter lim="800000"/>
                      <a:headEnd/>
                      <a:tailEnd/>
                    </a:ln>
                  </pic:spPr>
                </pic:pic>
              </a:graphicData>
            </a:graphic>
          </wp:inline>
        </w:drawing>
      </w:r>
    </w:p>
    <w:p w:rsidR="00697250" w:rsidRPr="00562EC1" w:rsidRDefault="00697250" w:rsidP="00697250">
      <w:pPr>
        <w:pStyle w:val="Untertitel"/>
        <w:rPr>
          <w:lang w:val="en-IE"/>
        </w:rPr>
      </w:pPr>
      <w:r w:rsidRPr="00D36EF1">
        <w:rPr>
          <w:lang w:val="en-IE"/>
        </w:rPr>
        <w:t xml:space="preserve">Figure </w:t>
      </w:r>
      <w:r>
        <w:rPr>
          <w:lang w:val="en-IE"/>
        </w:rPr>
        <w:t>5</w:t>
      </w:r>
      <w:r w:rsidRPr="00D36EF1">
        <w:rPr>
          <w:lang w:val="en-IE"/>
        </w:rPr>
        <w:t>:</w:t>
      </w:r>
      <w:r>
        <w:rPr>
          <w:lang w:val="en-IE"/>
        </w:rPr>
        <w:t xml:space="preserve"> EXPRESS-G Diagram of extended IFC-Bridge classes “IfcParametricProfileDef” and “IfcGeometricConstraint”</w:t>
      </w:r>
    </w:p>
    <w:p w:rsidR="00095A1C" w:rsidRDefault="006574BD" w:rsidP="00705A66">
      <w:pPr>
        <w:rPr>
          <w:lang w:val="en-US"/>
        </w:rPr>
      </w:pPr>
      <w:r>
        <w:rPr>
          <w:lang w:val="en-US"/>
        </w:rPr>
        <w:t xml:space="preserve">Their geometric </w:t>
      </w:r>
      <w:r w:rsidR="009F30ED">
        <w:rPr>
          <w:lang w:val="en-US"/>
        </w:rPr>
        <w:t xml:space="preserve">relationships are definable </w:t>
      </w:r>
      <w:r w:rsidR="004E28F4">
        <w:rPr>
          <w:lang w:val="en-US"/>
        </w:rPr>
        <w:t>using</w:t>
      </w:r>
      <w:r>
        <w:rPr>
          <w:lang w:val="en-US"/>
        </w:rPr>
        <w:t xml:space="preserve"> eight geometric constraints</w:t>
      </w:r>
      <w:r w:rsidR="009F30ED">
        <w:rPr>
          <w:lang w:val="en-US"/>
        </w:rPr>
        <w:t xml:space="preserve"> </w:t>
      </w:r>
      <w:r w:rsidR="00734F50">
        <w:rPr>
          <w:lang w:val="en-US"/>
        </w:rPr>
        <w:t xml:space="preserve">derived </w:t>
      </w:r>
      <w:r w:rsidR="009F30ED">
        <w:rPr>
          <w:lang w:val="en-US"/>
        </w:rPr>
        <w:t>from the class</w:t>
      </w:r>
      <w:r w:rsidR="00697250">
        <w:rPr>
          <w:lang w:val="en-US"/>
        </w:rPr>
        <w:t xml:space="preserve"> </w:t>
      </w:r>
      <w:r w:rsidR="009F30ED">
        <w:rPr>
          <w:lang w:val="en-US"/>
        </w:rPr>
        <w:t>“IfcGeometricConstraint”</w:t>
      </w:r>
      <w:r>
        <w:rPr>
          <w:lang w:val="en-US"/>
        </w:rPr>
        <w:t xml:space="preserve">. </w:t>
      </w:r>
      <w:r w:rsidR="000E6C68">
        <w:rPr>
          <w:lang w:val="en-US"/>
        </w:rPr>
        <w:t xml:space="preserve">For example, </w:t>
      </w:r>
      <w:r w:rsidR="0047789C">
        <w:rPr>
          <w:lang w:val="en-US"/>
        </w:rPr>
        <w:t xml:space="preserve">the </w:t>
      </w:r>
      <w:r w:rsidR="004E28F4">
        <w:rPr>
          <w:lang w:val="en-US"/>
        </w:rPr>
        <w:t xml:space="preserve">geometric </w:t>
      </w:r>
      <w:r w:rsidR="0047789C">
        <w:rPr>
          <w:lang w:val="en-US"/>
        </w:rPr>
        <w:t xml:space="preserve">constraint </w:t>
      </w:r>
      <w:r w:rsidR="00585A3F">
        <w:rPr>
          <w:lang w:val="en-US"/>
        </w:rPr>
        <w:t>“</w:t>
      </w:r>
      <w:r w:rsidR="008F53C4" w:rsidRPr="008F53C4">
        <w:rPr>
          <w:i/>
          <w:lang w:val="en-US"/>
        </w:rPr>
        <w:t>perpendicular</w:t>
      </w:r>
      <w:r w:rsidR="00585A3F">
        <w:rPr>
          <w:lang w:val="en-US"/>
        </w:rPr>
        <w:t xml:space="preserve">” </w:t>
      </w:r>
      <w:r w:rsidR="004E28F4">
        <w:rPr>
          <w:lang w:val="en-US"/>
        </w:rPr>
        <w:t>(</w:t>
      </w:r>
      <w:r w:rsidR="0047789C">
        <w:rPr>
          <w:lang w:val="en-US"/>
        </w:rPr>
        <w:t>“IfcPerpendicularGeometricConstraint”</w:t>
      </w:r>
      <w:r w:rsidR="004E28F4">
        <w:rPr>
          <w:lang w:val="en-US"/>
        </w:rPr>
        <w:t>)</w:t>
      </w:r>
      <w:r w:rsidR="0047789C">
        <w:rPr>
          <w:lang w:val="en-US"/>
        </w:rPr>
        <w:t xml:space="preserve"> can be applied to two line objects</w:t>
      </w:r>
      <w:r w:rsidR="00BC4C3D">
        <w:rPr>
          <w:lang w:val="en-US"/>
        </w:rPr>
        <w:t xml:space="preserve"> of a sketch element</w:t>
      </w:r>
      <w:r w:rsidR="0047789C">
        <w:rPr>
          <w:lang w:val="en-US"/>
        </w:rPr>
        <w:t xml:space="preserve">. </w:t>
      </w:r>
      <w:r w:rsidR="00705A66">
        <w:rPr>
          <w:lang w:val="en-US"/>
        </w:rPr>
        <w:t xml:space="preserve">The number and the type of geometric entities </w:t>
      </w:r>
      <w:r w:rsidR="00920F0B">
        <w:rPr>
          <w:lang w:val="en-US"/>
        </w:rPr>
        <w:t>in association with a specific</w:t>
      </w:r>
      <w:r w:rsidR="004E28F4">
        <w:rPr>
          <w:lang w:val="en-US"/>
        </w:rPr>
        <w:t xml:space="preserve"> geometric constraint </w:t>
      </w:r>
      <w:r w:rsidR="00920F0B">
        <w:rPr>
          <w:lang w:val="en-US"/>
        </w:rPr>
        <w:t>are</w:t>
      </w:r>
      <w:r w:rsidR="00705A66">
        <w:rPr>
          <w:lang w:val="en-US"/>
        </w:rPr>
        <w:t xml:space="preserve"> defined</w:t>
      </w:r>
      <w:r w:rsidR="000E6C68">
        <w:rPr>
          <w:lang w:val="en-US"/>
        </w:rPr>
        <w:t xml:space="preserve"> explicitly. </w:t>
      </w:r>
    </w:p>
    <w:p w:rsidR="00AE2E9E" w:rsidRDefault="002B6BDD" w:rsidP="00F55D80">
      <w:pPr>
        <w:rPr>
          <w:lang w:val="en-US"/>
        </w:rPr>
      </w:pPr>
      <w:r>
        <w:rPr>
          <w:lang w:val="en-US"/>
        </w:rPr>
        <w:t xml:space="preserve">The mathematical dependencies between dimensional parameters play an essential role in </w:t>
      </w:r>
      <w:r w:rsidR="008540A8">
        <w:rPr>
          <w:lang w:val="en-US"/>
        </w:rPr>
        <w:t xml:space="preserve">parametric </w:t>
      </w:r>
      <w:r w:rsidR="00491DB0">
        <w:rPr>
          <w:lang w:val="en-US"/>
        </w:rPr>
        <w:t>modeling</w:t>
      </w:r>
      <w:r w:rsidR="008540A8">
        <w:rPr>
          <w:lang w:val="en-US"/>
        </w:rPr>
        <w:t xml:space="preserve">. </w:t>
      </w:r>
      <w:r w:rsidR="00F24E68">
        <w:rPr>
          <w:lang w:val="en-US"/>
        </w:rPr>
        <w:t xml:space="preserve">This part of </w:t>
      </w:r>
      <w:r w:rsidR="000E6C68">
        <w:rPr>
          <w:lang w:val="en-US"/>
        </w:rPr>
        <w:t xml:space="preserve">the </w:t>
      </w:r>
      <w:r w:rsidR="00F24E68">
        <w:rPr>
          <w:lang w:val="en-US"/>
        </w:rPr>
        <w:t>schema extension is</w:t>
      </w:r>
      <w:r w:rsidR="00AA09FE">
        <w:rPr>
          <w:lang w:val="en-US"/>
        </w:rPr>
        <w:t xml:space="preserve"> depicted separately in Figure 6</w:t>
      </w:r>
      <w:r w:rsidR="00F24E68">
        <w:rPr>
          <w:lang w:val="en-US"/>
        </w:rPr>
        <w:t xml:space="preserve">. </w:t>
      </w:r>
      <w:r w:rsidR="008540A8">
        <w:rPr>
          <w:lang w:val="en-US"/>
        </w:rPr>
        <w:t xml:space="preserve">The class “IfcDimensionalConstraint” is a general class of </w:t>
      </w:r>
      <w:r w:rsidR="00491DB0">
        <w:rPr>
          <w:lang w:val="en-US"/>
        </w:rPr>
        <w:t xml:space="preserve">the </w:t>
      </w:r>
      <w:r w:rsidR="008540A8">
        <w:rPr>
          <w:lang w:val="en-US"/>
        </w:rPr>
        <w:t>five type</w:t>
      </w:r>
      <w:r w:rsidR="00AE7C0B">
        <w:rPr>
          <w:lang w:val="en-US"/>
        </w:rPr>
        <w:t>s</w:t>
      </w:r>
      <w:r w:rsidR="008540A8">
        <w:rPr>
          <w:lang w:val="en-US"/>
        </w:rPr>
        <w:t xml:space="preserve"> of dimensional constraint</w:t>
      </w:r>
      <w:r w:rsidR="000E6C68">
        <w:rPr>
          <w:lang w:val="en-US"/>
        </w:rPr>
        <w:t>s</w:t>
      </w:r>
      <w:r w:rsidR="00491DB0">
        <w:rPr>
          <w:lang w:val="en-US"/>
        </w:rPr>
        <w:t xml:space="preserve"> that</w:t>
      </w:r>
      <w:r w:rsidR="00D3035D">
        <w:rPr>
          <w:lang w:val="en-US"/>
        </w:rPr>
        <w:t xml:space="preserve"> cover different possibilities to </w:t>
      </w:r>
      <w:r w:rsidR="00491DB0">
        <w:rPr>
          <w:lang w:val="en-US"/>
        </w:rPr>
        <w:t>define</w:t>
      </w:r>
      <w:r w:rsidR="00D3035D">
        <w:rPr>
          <w:lang w:val="en-US"/>
        </w:rPr>
        <w:t xml:space="preserve"> a</w:t>
      </w:r>
      <w:r w:rsidR="00671BD0">
        <w:rPr>
          <w:lang w:val="en-US"/>
        </w:rPr>
        <w:t xml:space="preserve"> dimensional parameter</w:t>
      </w:r>
      <w:r w:rsidR="00491DB0">
        <w:rPr>
          <w:lang w:val="en-US"/>
        </w:rPr>
        <w:t xml:space="preserve">. </w:t>
      </w:r>
      <w:r w:rsidR="008C4EDC">
        <w:rPr>
          <w:lang w:val="en-US"/>
        </w:rPr>
        <w:t>For example, the</w:t>
      </w:r>
      <w:r w:rsidR="001667F1">
        <w:rPr>
          <w:lang w:val="en-US"/>
        </w:rPr>
        <w:t xml:space="preserve"> entity</w:t>
      </w:r>
      <w:r w:rsidR="008C4EDC">
        <w:rPr>
          <w:lang w:val="en-US"/>
        </w:rPr>
        <w:t xml:space="preserve"> “IfcAngularDimensionalConstraint” </w:t>
      </w:r>
      <w:r w:rsidR="0078551F">
        <w:rPr>
          <w:lang w:val="en-US"/>
        </w:rPr>
        <w:t xml:space="preserve">defines the angle </w:t>
      </w:r>
      <w:r w:rsidR="004C5B03">
        <w:rPr>
          <w:lang w:val="en-US"/>
        </w:rPr>
        <w:t xml:space="preserve">between </w:t>
      </w:r>
      <w:r w:rsidR="0078551F">
        <w:rPr>
          <w:lang w:val="en-US"/>
        </w:rPr>
        <w:t>two lines</w:t>
      </w:r>
      <w:r w:rsidR="00FB4D0F">
        <w:rPr>
          <w:lang w:val="en-US"/>
        </w:rPr>
        <w:t>. Similar to the definition of</w:t>
      </w:r>
      <w:r w:rsidR="004A3F1D">
        <w:rPr>
          <w:lang w:val="en-US"/>
        </w:rPr>
        <w:t xml:space="preserve"> “IfcGeometricConstraints”, </w:t>
      </w:r>
      <w:r w:rsidR="00FB4D0F">
        <w:rPr>
          <w:lang w:val="en-US"/>
        </w:rPr>
        <w:t xml:space="preserve">geometric entities associated with </w:t>
      </w:r>
      <w:r w:rsidR="001E2B8B">
        <w:rPr>
          <w:lang w:val="en-US"/>
        </w:rPr>
        <w:t>a</w:t>
      </w:r>
      <w:r w:rsidR="00FB4D0F">
        <w:rPr>
          <w:lang w:val="en-US"/>
        </w:rPr>
        <w:t xml:space="preserve"> dimensional constraint are explicit</w:t>
      </w:r>
      <w:r w:rsidR="004C5B03">
        <w:rPr>
          <w:lang w:val="en-US"/>
        </w:rPr>
        <w:t>ly</w:t>
      </w:r>
      <w:r w:rsidR="00FB4D0F">
        <w:rPr>
          <w:lang w:val="en-US"/>
        </w:rPr>
        <w:t xml:space="preserve"> defined.</w:t>
      </w:r>
      <w:r w:rsidR="00280C16">
        <w:rPr>
          <w:lang w:val="en-US"/>
        </w:rPr>
        <w:t xml:space="preserve"> </w:t>
      </w:r>
    </w:p>
    <w:p w:rsidR="00EF6365" w:rsidRPr="00EF6365" w:rsidRDefault="00CF5C26" w:rsidP="00EF6365">
      <w:pPr>
        <w:rPr>
          <w:lang w:val="en-US"/>
        </w:rPr>
      </w:pPr>
      <w:r>
        <w:rPr>
          <w:lang w:val="en-US"/>
        </w:rPr>
        <w:t xml:space="preserve">Each dimensional constraint is associated with </w:t>
      </w:r>
      <w:r w:rsidR="00280C16">
        <w:rPr>
          <w:lang w:val="en-US"/>
        </w:rPr>
        <w:t>a dimension</w:t>
      </w:r>
      <w:r>
        <w:rPr>
          <w:lang w:val="en-US"/>
        </w:rPr>
        <w:t>al</w:t>
      </w:r>
      <w:r w:rsidR="00280C16">
        <w:rPr>
          <w:lang w:val="en-US"/>
        </w:rPr>
        <w:t xml:space="preserve"> parameter defined in </w:t>
      </w:r>
      <w:r w:rsidR="0078551F">
        <w:rPr>
          <w:lang w:val="en-US"/>
        </w:rPr>
        <w:t xml:space="preserve">“IfcParametricFormula”. </w:t>
      </w:r>
      <w:r w:rsidR="00212B3B">
        <w:rPr>
          <w:lang w:val="en-US"/>
        </w:rPr>
        <w:t>In order to formulate mathematical dependencies</w:t>
      </w:r>
      <w:r w:rsidR="00CD1FAD">
        <w:rPr>
          <w:lang w:val="en-US"/>
        </w:rPr>
        <w:t xml:space="preserve"> between dimensional parameter</w:t>
      </w:r>
      <w:r w:rsidR="004C5B03">
        <w:rPr>
          <w:lang w:val="en-US"/>
        </w:rPr>
        <w:t>s</w:t>
      </w:r>
      <w:r w:rsidR="00212B3B">
        <w:rPr>
          <w:lang w:val="en-US"/>
        </w:rPr>
        <w:t xml:space="preserve">, </w:t>
      </w:r>
      <w:r w:rsidR="00A46F6C">
        <w:rPr>
          <w:lang w:val="en-US"/>
        </w:rPr>
        <w:t xml:space="preserve">the </w:t>
      </w:r>
      <w:r w:rsidR="00212B3B">
        <w:rPr>
          <w:lang w:val="en-US"/>
        </w:rPr>
        <w:t xml:space="preserve">composite </w:t>
      </w:r>
      <w:r w:rsidR="00A46F6C">
        <w:rPr>
          <w:lang w:val="en-US"/>
        </w:rPr>
        <w:t xml:space="preserve">design </w:t>
      </w:r>
      <w:r w:rsidR="00212B3B">
        <w:rPr>
          <w:lang w:val="en-US"/>
        </w:rPr>
        <w:t>pattern</w:t>
      </w:r>
      <w:r w:rsidR="00E569C4">
        <w:rPr>
          <w:lang w:val="en-US"/>
        </w:rPr>
        <w:t xml:space="preserve"> </w:t>
      </w:r>
      <w:r w:rsidR="00A46F6C">
        <w:rPr>
          <w:lang w:val="en-US"/>
        </w:rPr>
        <w:t>from</w:t>
      </w:r>
      <w:r w:rsidR="00E569C4">
        <w:rPr>
          <w:lang w:val="en-US"/>
        </w:rPr>
        <w:t xml:space="preserve"> software engineering</w:t>
      </w:r>
      <w:r w:rsidR="00212B3B">
        <w:rPr>
          <w:lang w:val="en-US"/>
        </w:rPr>
        <w:t xml:space="preserve"> (Gamm et al. 1995)</w:t>
      </w:r>
      <w:r w:rsidR="00A46F6C">
        <w:rPr>
          <w:lang w:val="en-US"/>
        </w:rPr>
        <w:t xml:space="preserve"> is </w:t>
      </w:r>
      <w:r w:rsidR="001D1D62">
        <w:rPr>
          <w:lang w:val="en-US"/>
        </w:rPr>
        <w:t>adapted here (</w:t>
      </w:r>
      <w:r w:rsidR="00A46F6C">
        <w:rPr>
          <w:lang w:val="en-US"/>
        </w:rPr>
        <w:t xml:space="preserve">Figure </w:t>
      </w:r>
      <w:r w:rsidR="00710B26">
        <w:rPr>
          <w:lang w:val="en-US"/>
        </w:rPr>
        <w:t>7</w:t>
      </w:r>
      <w:r w:rsidR="001D1D62">
        <w:rPr>
          <w:lang w:val="en-US"/>
        </w:rPr>
        <w:t>)</w:t>
      </w:r>
      <w:r w:rsidR="00212B3B">
        <w:rPr>
          <w:lang w:val="en-US"/>
        </w:rPr>
        <w:t xml:space="preserve">. </w:t>
      </w:r>
      <w:r w:rsidR="007B672C">
        <w:rPr>
          <w:lang w:val="en-US"/>
        </w:rPr>
        <w:t xml:space="preserve">The intent of a composite is to </w:t>
      </w:r>
      <w:r w:rsidR="00E329A9">
        <w:rPr>
          <w:lang w:val="en-US"/>
        </w:rPr>
        <w:t xml:space="preserve">recursively </w:t>
      </w:r>
      <w:r w:rsidR="007B672C">
        <w:rPr>
          <w:lang w:val="en-US"/>
        </w:rPr>
        <w:t>organize part-whole relationships in a</w:t>
      </w:r>
      <w:r w:rsidR="00DD7611">
        <w:rPr>
          <w:lang w:val="en-US"/>
        </w:rPr>
        <w:t xml:space="preserve"> hierarchical</w:t>
      </w:r>
      <w:r w:rsidR="007B672C">
        <w:rPr>
          <w:lang w:val="en-US"/>
        </w:rPr>
        <w:t xml:space="preserve"> tree</w:t>
      </w:r>
      <w:r w:rsidR="004F737C">
        <w:rPr>
          <w:lang w:val="en-US"/>
        </w:rPr>
        <w:t>-like</w:t>
      </w:r>
      <w:r w:rsidR="00834BF5">
        <w:rPr>
          <w:lang w:val="en-US"/>
        </w:rPr>
        <w:t xml:space="preserve"> </w:t>
      </w:r>
      <w:r w:rsidR="007B672C">
        <w:rPr>
          <w:lang w:val="en-US"/>
        </w:rPr>
        <w:t xml:space="preserve">structure. </w:t>
      </w:r>
      <w:r w:rsidR="009F4720">
        <w:rPr>
          <w:lang w:val="en-US"/>
        </w:rPr>
        <w:t xml:space="preserve">For example, to </w:t>
      </w:r>
      <w:r w:rsidR="00E329A9">
        <w:rPr>
          <w:lang w:val="en-US"/>
        </w:rPr>
        <w:t>describe</w:t>
      </w:r>
      <w:r w:rsidR="00AF66D7">
        <w:rPr>
          <w:lang w:val="en-US"/>
        </w:rPr>
        <w:t xml:space="preserve"> the </w:t>
      </w:r>
      <w:r w:rsidR="00CD1FAD">
        <w:rPr>
          <w:lang w:val="en-US"/>
        </w:rPr>
        <w:t>expression</w:t>
      </w:r>
      <w:r w:rsidR="009F4720">
        <w:rPr>
          <w:lang w:val="en-US"/>
        </w:rPr>
        <w:t xml:space="preserve"> “</w:t>
      </w:r>
      <w:r w:rsidR="00143CEF">
        <w:rPr>
          <w:lang w:val="en-US"/>
        </w:rPr>
        <w:t>Height: =</w:t>
      </w:r>
      <w:r w:rsidR="009F4720">
        <w:rPr>
          <w:lang w:val="en-US"/>
        </w:rPr>
        <w:t xml:space="preserve"> </w:t>
      </w:r>
      <w:r w:rsidR="00BA1704">
        <w:rPr>
          <w:lang w:val="en-US"/>
        </w:rPr>
        <w:t xml:space="preserve">Width + </w:t>
      </w:r>
      <w:r w:rsidR="009F4720">
        <w:rPr>
          <w:lang w:val="en-US"/>
        </w:rPr>
        <w:t>Length / 2</w:t>
      </w:r>
      <w:r w:rsidR="000348C0">
        <w:rPr>
          <w:lang w:val="en-US"/>
        </w:rPr>
        <w:t xml:space="preserve"> + 5</w:t>
      </w:r>
      <w:r w:rsidR="004B7D41">
        <w:rPr>
          <w:lang w:val="en-US"/>
        </w:rPr>
        <w:t>”, an</w:t>
      </w:r>
      <w:r w:rsidR="00D20384">
        <w:rPr>
          <w:lang w:val="en-US"/>
        </w:rPr>
        <w:t xml:space="preserve"> </w:t>
      </w:r>
      <w:r w:rsidR="00FD38FE">
        <w:rPr>
          <w:lang w:val="en-US"/>
        </w:rPr>
        <w:t xml:space="preserve">object of type </w:t>
      </w:r>
      <w:r w:rsidR="00D20384">
        <w:rPr>
          <w:lang w:val="en-US"/>
        </w:rPr>
        <w:t xml:space="preserve">“IfcParametricFormula” </w:t>
      </w:r>
      <w:r w:rsidR="001B2D5D">
        <w:rPr>
          <w:lang w:val="en-US"/>
        </w:rPr>
        <w:t>is</w:t>
      </w:r>
      <w:r w:rsidR="00CD1FAD">
        <w:rPr>
          <w:lang w:val="en-US"/>
        </w:rPr>
        <w:t xml:space="preserve"> created</w:t>
      </w:r>
      <w:r w:rsidR="00AF66D7">
        <w:rPr>
          <w:lang w:val="en-US"/>
        </w:rPr>
        <w:t xml:space="preserve"> as root</w:t>
      </w:r>
      <w:r w:rsidR="00714B25">
        <w:rPr>
          <w:lang w:val="en-US"/>
        </w:rPr>
        <w:t xml:space="preserve"> element</w:t>
      </w:r>
      <w:r w:rsidR="004B7D41">
        <w:rPr>
          <w:lang w:val="en-US"/>
        </w:rPr>
        <w:t xml:space="preserve">. </w:t>
      </w:r>
      <w:r w:rsidR="00EF6365" w:rsidRPr="00EF6365">
        <w:rPr>
          <w:lang w:val="en-US"/>
        </w:rPr>
        <w:t xml:space="preserve">It is decomposed into three different elements defined in the enumeration type “IfcParametricValueSet”: numeric values (“IfcParametricConstant”) such as the number “5”, references of other </w:t>
      </w:r>
      <w:r w:rsidR="00EF6365" w:rsidRPr="00EF6365">
        <w:rPr>
          <w:lang w:val="en-US"/>
        </w:rPr>
        <w:lastRenderedPageBreak/>
        <w:t>dimensional parameter (“IfcParametricBinding”) in this case the “Width” or other formula elements (“IfcParametricFormula”), as for example “Length / 2”. Additionally, a formula element is associated with a set of commonly used arithmetic operators (e.g. “PLUS”, “MINUS”, “DIVISION”, “TIMES”) enumerated in the type “IfcParametricOperatorEnum”. The “USERDEFINED” operator allows expressions such as “Width + Length / 2 + 5” to be included without disaggregation, but the expression must then be parsed by the receiving application. The range of predefined operators can be extended depending on the demand in engineering practice</w:t>
      </w:r>
      <w:r w:rsidR="00A6773D">
        <w:rPr>
          <w:lang w:val="en-US"/>
        </w:rPr>
        <w:t xml:space="preserve"> (Nisbet, 2011)</w:t>
      </w:r>
      <w:r w:rsidR="00EF6365" w:rsidRPr="00EF6365">
        <w:rPr>
          <w:lang w:val="en-US"/>
        </w:rPr>
        <w:t>.</w:t>
      </w:r>
    </w:p>
    <w:p w:rsidR="001544F3" w:rsidRPr="001544F3" w:rsidRDefault="001544F3" w:rsidP="00EF6365">
      <w:pPr>
        <w:rPr>
          <w:lang w:val="en-US"/>
        </w:rPr>
      </w:pPr>
      <w:r w:rsidRPr="001544F3">
        <w:rPr>
          <w:noProof/>
          <w:lang w:eastAsia="zh-CN"/>
        </w:rPr>
        <w:drawing>
          <wp:inline distT="0" distB="0" distL="0" distR="0">
            <wp:extent cx="5019148" cy="2329132"/>
            <wp:effectExtent l="19050" t="0" r="0" b="0"/>
            <wp:docPr id="12"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019148" cy="2329132"/>
                    </a:xfrm>
                    <a:prstGeom prst="rect">
                      <a:avLst/>
                    </a:prstGeom>
                    <a:noFill/>
                    <a:ln w="9525">
                      <a:noFill/>
                      <a:miter lim="800000"/>
                      <a:headEnd/>
                      <a:tailEnd/>
                    </a:ln>
                  </pic:spPr>
                </pic:pic>
              </a:graphicData>
            </a:graphic>
          </wp:inline>
        </w:drawing>
      </w:r>
    </w:p>
    <w:p w:rsidR="001544F3" w:rsidRPr="001544F3" w:rsidRDefault="001544F3" w:rsidP="001544F3">
      <w:pPr>
        <w:pStyle w:val="Untertitel"/>
        <w:rPr>
          <w:lang w:val="en-IE"/>
        </w:rPr>
      </w:pPr>
      <w:r w:rsidRPr="001544F3">
        <w:rPr>
          <w:lang w:val="en-IE"/>
        </w:rPr>
        <w:t>Figure 6: EXPRESS-G Diagram of extended IFC-Bridge class “IfcDimensionalConstraint”</w:t>
      </w:r>
    </w:p>
    <w:p w:rsidR="001544F3" w:rsidRDefault="001544F3" w:rsidP="001544F3">
      <w:pPr>
        <w:jc w:val="center"/>
        <w:rPr>
          <w:lang w:val="en-US"/>
        </w:rPr>
      </w:pPr>
      <w:r w:rsidRPr="001544F3">
        <w:rPr>
          <w:noProof/>
          <w:lang w:eastAsia="zh-CN"/>
        </w:rPr>
        <w:drawing>
          <wp:inline distT="0" distB="0" distL="0" distR="0">
            <wp:extent cx="5070475" cy="2553335"/>
            <wp:effectExtent l="19050" t="0" r="0" b="0"/>
            <wp:docPr id="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070475" cy="2553335"/>
                    </a:xfrm>
                    <a:prstGeom prst="rect">
                      <a:avLst/>
                    </a:prstGeom>
                    <a:noFill/>
                    <a:ln w="9525">
                      <a:noFill/>
                      <a:miter lim="800000"/>
                      <a:headEnd/>
                      <a:tailEnd/>
                    </a:ln>
                  </pic:spPr>
                </pic:pic>
              </a:graphicData>
            </a:graphic>
          </wp:inline>
        </w:drawing>
      </w:r>
    </w:p>
    <w:p w:rsidR="00562EC1" w:rsidRDefault="00562EC1" w:rsidP="00562EC1">
      <w:pPr>
        <w:pStyle w:val="Untertitel"/>
        <w:rPr>
          <w:lang w:val="en-IE"/>
        </w:rPr>
      </w:pPr>
      <w:r w:rsidRPr="00D36EF1">
        <w:rPr>
          <w:lang w:val="en-IE"/>
        </w:rPr>
        <w:t xml:space="preserve">Figure </w:t>
      </w:r>
      <w:r>
        <w:rPr>
          <w:lang w:val="en-IE"/>
        </w:rPr>
        <w:t>7</w:t>
      </w:r>
      <w:r w:rsidRPr="00D36EF1">
        <w:rPr>
          <w:lang w:val="en-IE"/>
        </w:rPr>
        <w:t>:</w:t>
      </w:r>
      <w:r>
        <w:rPr>
          <w:lang w:val="en-IE"/>
        </w:rPr>
        <w:t xml:space="preserve"> EXPRESS-G Diagram of extended IFC-Bridge class “IfcParametricFormula” and “IfcParametricBinding”</w:t>
      </w:r>
    </w:p>
    <w:p w:rsidR="00363A2D" w:rsidRPr="001679B7" w:rsidRDefault="00192BDF" w:rsidP="00363A2D">
      <w:pPr>
        <w:rPr>
          <w:lang w:val="en-US"/>
        </w:rPr>
      </w:pPr>
      <w:r>
        <w:rPr>
          <w:lang w:val="en-US"/>
        </w:rPr>
        <w:t xml:space="preserve">The </w:t>
      </w:r>
      <w:r w:rsidR="00D10A82">
        <w:rPr>
          <w:lang w:val="en-US"/>
        </w:rPr>
        <w:t xml:space="preserve">entity </w:t>
      </w:r>
      <w:r w:rsidR="008C6D14">
        <w:rPr>
          <w:lang w:val="en-US"/>
        </w:rPr>
        <w:t>“</w:t>
      </w:r>
      <w:r w:rsidR="00C9193D">
        <w:rPr>
          <w:lang w:val="en-US"/>
        </w:rPr>
        <w:t>IfcParametricBinding</w:t>
      </w:r>
      <w:r w:rsidR="008C6D14">
        <w:rPr>
          <w:lang w:val="en-US"/>
        </w:rPr>
        <w:t xml:space="preserve">” </w:t>
      </w:r>
      <w:r w:rsidR="00D10A82">
        <w:rPr>
          <w:lang w:val="en-US"/>
        </w:rPr>
        <w:t xml:space="preserve">offers two different </w:t>
      </w:r>
      <w:r w:rsidR="001544F3">
        <w:rPr>
          <w:lang w:val="en-US"/>
        </w:rPr>
        <w:t xml:space="preserve">options for </w:t>
      </w:r>
      <w:r w:rsidR="00D10A82">
        <w:rPr>
          <w:lang w:val="en-US"/>
        </w:rPr>
        <w:t xml:space="preserve">defining dimensional parameters. </w:t>
      </w:r>
      <w:r w:rsidR="00AA5BF6">
        <w:rPr>
          <w:lang w:val="en-US"/>
        </w:rPr>
        <w:t xml:space="preserve">The first </w:t>
      </w:r>
      <w:r w:rsidR="001544F3">
        <w:rPr>
          <w:lang w:val="en-US"/>
        </w:rPr>
        <w:t xml:space="preserve">option </w:t>
      </w:r>
      <w:r w:rsidR="001E4409">
        <w:rPr>
          <w:lang w:val="en-US"/>
        </w:rPr>
        <w:t>is the creation of a stand-alone</w:t>
      </w:r>
      <w:r w:rsidR="00AA5BF6">
        <w:rPr>
          <w:lang w:val="en-US"/>
        </w:rPr>
        <w:t xml:space="preserve"> parameter</w:t>
      </w:r>
      <w:r w:rsidR="005240D8">
        <w:rPr>
          <w:lang w:val="en-US"/>
        </w:rPr>
        <w:t xml:space="preserve"> with a specific name</w:t>
      </w:r>
      <w:r w:rsidR="001E4409">
        <w:rPr>
          <w:lang w:val="en-US"/>
        </w:rPr>
        <w:t xml:space="preserve">. </w:t>
      </w:r>
      <w:r w:rsidR="00B01FE5" w:rsidRPr="0010151C">
        <w:rPr>
          <w:lang w:val="en-US"/>
        </w:rPr>
        <w:t>The second option</w:t>
      </w:r>
      <w:r w:rsidR="00B01FE5">
        <w:rPr>
          <w:lang w:val="en-US"/>
        </w:rPr>
        <w:t xml:space="preserve"> is to bind a</w:t>
      </w:r>
      <w:r w:rsidR="005240D8">
        <w:rPr>
          <w:lang w:val="en-US"/>
        </w:rPr>
        <w:t xml:space="preserve"> stand-alone parameter</w:t>
      </w:r>
      <w:r w:rsidR="001335BC">
        <w:rPr>
          <w:lang w:val="en-US"/>
        </w:rPr>
        <w:t xml:space="preserve"> to </w:t>
      </w:r>
      <w:r w:rsidR="0086151F">
        <w:rPr>
          <w:lang w:val="en-US"/>
        </w:rPr>
        <w:t xml:space="preserve">an </w:t>
      </w:r>
      <w:r w:rsidR="00141A40">
        <w:rPr>
          <w:lang w:val="en-US"/>
        </w:rPr>
        <w:t xml:space="preserve">existing </w:t>
      </w:r>
      <w:r w:rsidR="0086151F">
        <w:rPr>
          <w:lang w:val="en-US"/>
        </w:rPr>
        <w:t>object</w:t>
      </w:r>
      <w:r w:rsidR="005240D8">
        <w:rPr>
          <w:lang w:val="en-US"/>
        </w:rPr>
        <w:t xml:space="preserve"> </w:t>
      </w:r>
      <w:r w:rsidR="00645D76">
        <w:rPr>
          <w:lang w:val="en-US"/>
        </w:rPr>
        <w:t xml:space="preserve">attribute. For example, the dimensional parameter “Height_Door” can </w:t>
      </w:r>
      <w:r w:rsidR="00645D76">
        <w:rPr>
          <w:lang w:val="en-US"/>
        </w:rPr>
        <w:lastRenderedPageBreak/>
        <w:t xml:space="preserve">be linked with the attribute “OverallHeight” of an IFC door object. </w:t>
      </w:r>
      <w:r w:rsidR="001335BC">
        <w:rPr>
          <w:lang w:val="en-US"/>
        </w:rPr>
        <w:t xml:space="preserve">This is necessary, since the direct use of </w:t>
      </w:r>
      <w:r w:rsidR="00931873" w:rsidRPr="00562EC1">
        <w:rPr>
          <w:lang w:val="en-US"/>
        </w:rPr>
        <w:t xml:space="preserve">existing </w:t>
      </w:r>
      <w:r w:rsidR="00333A58" w:rsidRPr="00562EC1">
        <w:rPr>
          <w:lang w:val="en-US"/>
        </w:rPr>
        <w:t xml:space="preserve">object attributes </w:t>
      </w:r>
      <w:r w:rsidR="004729A3" w:rsidRPr="00562EC1">
        <w:rPr>
          <w:lang w:val="en-US"/>
        </w:rPr>
        <w:t>in parametric formula</w:t>
      </w:r>
      <w:r w:rsidR="00645D76" w:rsidRPr="00562EC1">
        <w:rPr>
          <w:lang w:val="en-US"/>
        </w:rPr>
        <w:t xml:space="preserve"> is not allowed</w:t>
      </w:r>
      <w:r w:rsidR="00712283" w:rsidRPr="00562EC1">
        <w:rPr>
          <w:lang w:val="en-US"/>
        </w:rPr>
        <w:t>.</w:t>
      </w:r>
      <w:r w:rsidR="004C5B03" w:rsidRPr="00562EC1">
        <w:rPr>
          <w:noProof/>
          <w:lang w:val="en-US" w:eastAsia="zh-CN"/>
        </w:rPr>
        <w:t xml:space="preserve"> </w:t>
      </w:r>
      <w:r w:rsidR="00363A2D" w:rsidRPr="00562EC1">
        <w:rPr>
          <w:lang w:val="en-US"/>
        </w:rPr>
        <w:t xml:space="preserve">The parametric description is added as </w:t>
      </w:r>
      <w:r w:rsidR="001335BC">
        <w:rPr>
          <w:lang w:val="en-US"/>
        </w:rPr>
        <w:t xml:space="preserve">a </w:t>
      </w:r>
      <w:r w:rsidR="00363A2D" w:rsidRPr="00562EC1">
        <w:rPr>
          <w:lang w:val="en-US"/>
        </w:rPr>
        <w:t>knowledge representation upon the rigid geometric representation in the IFC model.</w:t>
      </w:r>
      <w:r w:rsidR="001679B7" w:rsidRPr="00562EC1">
        <w:rPr>
          <w:lang w:val="en-US"/>
        </w:rPr>
        <w:t xml:space="preserve"> </w:t>
      </w:r>
      <w:r w:rsidR="005D45C1" w:rsidRPr="0010151C">
        <w:rPr>
          <w:lang w:val="en-US"/>
        </w:rPr>
        <w:t xml:space="preserve">The edition and changes of the geometric representation and the existing object attributes </w:t>
      </w:r>
      <w:r w:rsidR="006359A8" w:rsidRPr="0010151C">
        <w:rPr>
          <w:lang w:val="en-US"/>
        </w:rPr>
        <w:t xml:space="preserve">are always driven by </w:t>
      </w:r>
      <w:r w:rsidR="005D45C1" w:rsidRPr="0010151C">
        <w:rPr>
          <w:lang w:val="en-US"/>
        </w:rPr>
        <w:t>the parametric description.</w:t>
      </w:r>
      <w:r w:rsidR="006359A8">
        <w:rPr>
          <w:lang w:val="en-US"/>
        </w:rPr>
        <w:t xml:space="preserve"> </w:t>
      </w:r>
    </w:p>
    <w:p w:rsidR="00564C70" w:rsidRPr="00472742" w:rsidRDefault="0004468F" w:rsidP="00472742">
      <w:pPr>
        <w:pStyle w:val="berschrift1"/>
        <w:rPr>
          <w:lang w:val="en-US"/>
        </w:rPr>
      </w:pPr>
      <w:r>
        <w:rPr>
          <w:lang w:val="en-US"/>
        </w:rPr>
        <w:t>Application</w:t>
      </w:r>
      <w:r w:rsidR="004C2AA3" w:rsidRPr="004C2AA3">
        <w:rPr>
          <w:lang w:val="en-US"/>
        </w:rPr>
        <w:t xml:space="preserve"> scenario</w:t>
      </w:r>
      <w:r w:rsidR="003A4B79" w:rsidRPr="004C2AA3">
        <w:rPr>
          <w:lang w:val="en-US"/>
        </w:rPr>
        <w:t xml:space="preserve"> </w:t>
      </w:r>
    </w:p>
    <w:p w:rsidR="00245BAE" w:rsidRDefault="00932CEF" w:rsidP="00487030">
      <w:pPr>
        <w:rPr>
          <w:lang w:val="en-US"/>
        </w:rPr>
      </w:pPr>
      <w:r>
        <w:rPr>
          <w:lang w:val="en-US"/>
        </w:rPr>
        <w:t xml:space="preserve">The extended IFC-Bridge schema is </w:t>
      </w:r>
      <w:r w:rsidR="00887891">
        <w:rPr>
          <w:lang w:val="en-US"/>
        </w:rPr>
        <w:t xml:space="preserve">evaluated </w:t>
      </w:r>
      <w:r w:rsidR="00166393">
        <w:rPr>
          <w:lang w:val="en-US"/>
        </w:rPr>
        <w:t xml:space="preserve">in </w:t>
      </w:r>
      <w:r>
        <w:rPr>
          <w:lang w:val="en-US"/>
        </w:rPr>
        <w:t xml:space="preserve">a real-world application scenario. </w:t>
      </w:r>
      <w:r w:rsidR="008D11F2">
        <w:rPr>
          <w:lang w:val="en-US"/>
        </w:rPr>
        <w:t>T</w:t>
      </w:r>
      <w:r w:rsidR="00507404">
        <w:rPr>
          <w:lang w:val="en-US"/>
        </w:rPr>
        <w:t>he lifecycle of bridges</w:t>
      </w:r>
      <w:r w:rsidR="00BA1728">
        <w:rPr>
          <w:lang w:val="en-US"/>
        </w:rPr>
        <w:t xml:space="preserve"> consists of</w:t>
      </w:r>
      <w:r w:rsidR="00507404">
        <w:rPr>
          <w:lang w:val="en-US"/>
        </w:rPr>
        <w:t xml:space="preserve"> design, structural analysis, construction and </w:t>
      </w:r>
      <w:r w:rsidR="007417DD">
        <w:rPr>
          <w:lang w:val="en-US"/>
        </w:rPr>
        <w:t>m</w:t>
      </w:r>
      <w:r w:rsidR="007417DD" w:rsidRPr="001973D7">
        <w:rPr>
          <w:lang w:val="en-US"/>
        </w:rPr>
        <w:t>aintenance</w:t>
      </w:r>
      <w:r w:rsidR="00BA1728">
        <w:rPr>
          <w:lang w:val="en-US"/>
        </w:rPr>
        <w:t xml:space="preserve">. Design and analysis are </w:t>
      </w:r>
      <w:r w:rsidR="00166393">
        <w:rPr>
          <w:lang w:val="en-US"/>
        </w:rPr>
        <w:t xml:space="preserve">heavily </w:t>
      </w:r>
      <w:r w:rsidR="009027EA">
        <w:rPr>
          <w:lang w:val="en-US"/>
        </w:rPr>
        <w:t xml:space="preserve">interrelated </w:t>
      </w:r>
      <w:r w:rsidR="00BA1728">
        <w:rPr>
          <w:lang w:val="en-US"/>
        </w:rPr>
        <w:t xml:space="preserve">processes in the early stage. </w:t>
      </w:r>
      <w:r w:rsidR="001348E8" w:rsidRPr="009F16D1">
        <w:rPr>
          <w:lang w:val="en-US"/>
        </w:rPr>
        <w:t>In th</w:t>
      </w:r>
      <w:r w:rsidR="00AD21A2">
        <w:rPr>
          <w:lang w:val="en-US"/>
        </w:rPr>
        <w:t>e presented</w:t>
      </w:r>
      <w:r w:rsidR="001348E8" w:rsidRPr="009F16D1">
        <w:rPr>
          <w:lang w:val="en-US"/>
        </w:rPr>
        <w:t xml:space="preserve"> application scenario, </w:t>
      </w:r>
      <w:r w:rsidR="00637C22" w:rsidRPr="009F16D1">
        <w:rPr>
          <w:lang w:val="en-US"/>
        </w:rPr>
        <w:t xml:space="preserve">a </w:t>
      </w:r>
      <w:r w:rsidR="00585CD2" w:rsidRPr="009F16D1">
        <w:rPr>
          <w:lang w:val="en-US"/>
        </w:rPr>
        <w:t xml:space="preserve">bridge designer uses </w:t>
      </w:r>
      <w:r w:rsidR="006E06D3" w:rsidRPr="009F16D1">
        <w:rPr>
          <w:lang w:val="en-US"/>
        </w:rPr>
        <w:t>a</w:t>
      </w:r>
      <w:r w:rsidR="008B110E" w:rsidRPr="009F16D1">
        <w:rPr>
          <w:lang w:val="en-US"/>
        </w:rPr>
        <w:t xml:space="preserve"> </w:t>
      </w:r>
      <w:r w:rsidR="006716EF" w:rsidRPr="009F16D1">
        <w:rPr>
          <w:lang w:val="en-US"/>
        </w:rPr>
        <w:t>parametric 3D modeling system</w:t>
      </w:r>
      <w:r w:rsidR="00946E9B" w:rsidRPr="009F16D1">
        <w:rPr>
          <w:lang w:val="en-US"/>
        </w:rPr>
        <w:t xml:space="preserve"> for bridge modeling. </w:t>
      </w:r>
      <w:r w:rsidR="00BF01B3" w:rsidRPr="009F16D1">
        <w:rPr>
          <w:lang w:val="en-US"/>
        </w:rPr>
        <w:t xml:space="preserve">The design parameters are </w:t>
      </w:r>
      <w:r w:rsidR="007B24F3">
        <w:rPr>
          <w:lang w:val="en-US"/>
        </w:rPr>
        <w:t xml:space="preserve">specified </w:t>
      </w:r>
      <w:r w:rsidR="00BF01B3" w:rsidRPr="009F16D1">
        <w:rPr>
          <w:lang w:val="en-US"/>
        </w:rPr>
        <w:t>in cooperation with structural engineers.</w:t>
      </w:r>
      <w:r w:rsidR="00B93EF1" w:rsidRPr="009F16D1">
        <w:rPr>
          <w:lang w:val="en-US"/>
        </w:rPr>
        <w:t xml:space="preserve"> </w:t>
      </w:r>
      <w:r w:rsidR="00F95C86" w:rsidRPr="009F16D1">
        <w:rPr>
          <w:lang w:val="en-US"/>
        </w:rPr>
        <w:t xml:space="preserve">The parametric description includes the definition of </w:t>
      </w:r>
      <w:r w:rsidR="00637C22" w:rsidRPr="009F16D1">
        <w:rPr>
          <w:lang w:val="en-US"/>
        </w:rPr>
        <w:t xml:space="preserve">the </w:t>
      </w:r>
      <w:r w:rsidR="00F95C86" w:rsidRPr="009F16D1">
        <w:rPr>
          <w:lang w:val="en-US"/>
        </w:rPr>
        <w:t xml:space="preserve">bridge axis, </w:t>
      </w:r>
      <w:r w:rsidR="005F331B">
        <w:rPr>
          <w:lang w:val="en-US"/>
        </w:rPr>
        <w:t xml:space="preserve">the haunch form and the cross </w:t>
      </w:r>
      <w:r w:rsidR="00F95C86" w:rsidRPr="009F16D1">
        <w:rPr>
          <w:lang w:val="en-US"/>
        </w:rPr>
        <w:t xml:space="preserve">section of the superstructure. </w:t>
      </w:r>
      <w:r w:rsidR="00E451AB" w:rsidRPr="009F16D1">
        <w:rPr>
          <w:lang w:val="en-US"/>
        </w:rPr>
        <w:t>The height and the width of the cross-section are defined in dimensional dependenc</w:t>
      </w:r>
      <w:r w:rsidR="007B24F3">
        <w:rPr>
          <w:lang w:val="en-US"/>
        </w:rPr>
        <w:t>y</w:t>
      </w:r>
      <w:r w:rsidR="00E451AB" w:rsidRPr="009F16D1">
        <w:rPr>
          <w:lang w:val="en-US"/>
        </w:rPr>
        <w:t xml:space="preserve"> </w:t>
      </w:r>
      <w:r w:rsidR="007B24F3">
        <w:rPr>
          <w:lang w:val="en-US"/>
        </w:rPr>
        <w:t xml:space="preserve">to </w:t>
      </w:r>
      <w:r w:rsidR="00E451AB" w:rsidRPr="009F16D1">
        <w:rPr>
          <w:lang w:val="en-US"/>
        </w:rPr>
        <w:t xml:space="preserve">the bridge axis and the structural line. </w:t>
      </w:r>
      <w:r w:rsidR="009961CF" w:rsidRPr="009F16D1">
        <w:rPr>
          <w:lang w:val="en-US"/>
        </w:rPr>
        <w:t xml:space="preserve">Consequently, the geometric form of the superstructure is accurately determined using </w:t>
      </w:r>
      <w:r w:rsidR="007B24F3">
        <w:rPr>
          <w:lang w:val="en-US"/>
        </w:rPr>
        <w:t xml:space="preserve">a </w:t>
      </w:r>
      <w:r w:rsidR="009961CF" w:rsidRPr="009F16D1">
        <w:rPr>
          <w:lang w:val="en-US"/>
        </w:rPr>
        <w:t>parametric description.</w:t>
      </w:r>
      <w:r w:rsidR="000A7418" w:rsidRPr="009F16D1">
        <w:rPr>
          <w:lang w:val="en-US"/>
        </w:rPr>
        <w:t xml:space="preserve"> </w:t>
      </w:r>
      <w:r w:rsidR="007067E4" w:rsidRPr="009F16D1">
        <w:rPr>
          <w:lang w:val="en-US"/>
        </w:rPr>
        <w:t xml:space="preserve">The design model is exported into </w:t>
      </w:r>
      <w:r w:rsidR="007B24F3">
        <w:rPr>
          <w:lang w:val="en-US"/>
        </w:rPr>
        <w:t xml:space="preserve">the </w:t>
      </w:r>
      <w:r w:rsidR="007067E4" w:rsidRPr="009F16D1">
        <w:rPr>
          <w:lang w:val="en-US"/>
        </w:rPr>
        <w:t xml:space="preserve">extended IFC-Bridge data model. </w:t>
      </w:r>
      <w:r w:rsidR="00FC1E78" w:rsidRPr="009F16D1">
        <w:rPr>
          <w:lang w:val="en-US"/>
        </w:rPr>
        <w:t xml:space="preserve">In the next step, </w:t>
      </w:r>
      <w:r w:rsidR="00FF719C" w:rsidRPr="009F16D1">
        <w:rPr>
          <w:lang w:val="en-US"/>
        </w:rPr>
        <w:t xml:space="preserve">a structural analysis system imports the parametric geometry of the bridge model and reconstructs automatically the geometric form as well as the parametric description. </w:t>
      </w:r>
      <w:r w:rsidR="00B174DD" w:rsidRPr="0010151C">
        <w:rPr>
          <w:lang w:val="en-US"/>
        </w:rPr>
        <w:t>This type of modeling for bridges provides s</w:t>
      </w:r>
      <w:r w:rsidR="009D03A5" w:rsidRPr="0010151C">
        <w:rPr>
          <w:lang w:val="en-US"/>
        </w:rPr>
        <w:t>tructural engineers the possibility to have consistent data with the bridge</w:t>
      </w:r>
      <w:r w:rsidR="00B174DD" w:rsidRPr="0010151C">
        <w:rPr>
          <w:lang w:val="en-US"/>
        </w:rPr>
        <w:t xml:space="preserve"> designer by sharing design intensions and using them for optimizing the bridge structure</w:t>
      </w:r>
      <w:r w:rsidR="00F8760C" w:rsidRPr="0010151C">
        <w:rPr>
          <w:lang w:val="en-US"/>
        </w:rPr>
        <w:t>.</w:t>
      </w:r>
      <w:r w:rsidR="00F8760C" w:rsidRPr="009F16D1">
        <w:rPr>
          <w:lang w:val="en-US"/>
        </w:rPr>
        <w:t xml:space="preserve"> </w:t>
      </w:r>
    </w:p>
    <w:p w:rsidR="00962A8E" w:rsidRDefault="00166393" w:rsidP="00487030">
      <w:pPr>
        <w:rPr>
          <w:lang w:val="en-US"/>
        </w:rPr>
      </w:pPr>
      <w:r>
        <w:rPr>
          <w:lang w:val="en-US"/>
        </w:rPr>
        <w:t>The proposed p</w:t>
      </w:r>
      <w:r w:rsidR="005C2DA2">
        <w:rPr>
          <w:lang w:val="en-US"/>
        </w:rPr>
        <w:t xml:space="preserve">arametric IFC-Bridge </w:t>
      </w:r>
      <w:r w:rsidR="00C75C73">
        <w:rPr>
          <w:lang w:val="en-US"/>
        </w:rPr>
        <w:t xml:space="preserve">schema </w:t>
      </w:r>
      <w:r w:rsidR="007B24F3">
        <w:rPr>
          <w:lang w:val="en-US"/>
        </w:rPr>
        <w:t>allows to exchange parametric models</w:t>
      </w:r>
      <w:r w:rsidR="005C2DA2">
        <w:rPr>
          <w:lang w:val="en-US"/>
        </w:rPr>
        <w:t xml:space="preserve"> between design and structural analysis system</w:t>
      </w:r>
      <w:r>
        <w:rPr>
          <w:lang w:val="en-US"/>
        </w:rPr>
        <w:t>s</w:t>
      </w:r>
      <w:r w:rsidR="005C2DA2">
        <w:rPr>
          <w:lang w:val="en-US"/>
        </w:rPr>
        <w:t xml:space="preserve">. </w:t>
      </w:r>
      <w:r w:rsidR="00B23368">
        <w:rPr>
          <w:lang w:val="en-US"/>
        </w:rPr>
        <w:t>The parametric description of bridge structures can be shared by both domain-specific systems.</w:t>
      </w:r>
      <w:r w:rsidR="00D25E39">
        <w:rPr>
          <w:lang w:val="en-US"/>
        </w:rPr>
        <w:t xml:space="preserve"> </w:t>
      </w:r>
      <w:r w:rsidR="00B457C0">
        <w:rPr>
          <w:lang w:val="en-US"/>
        </w:rPr>
        <w:t>The data interoperability is improved significantly.</w:t>
      </w:r>
      <w:r w:rsidR="00B23368">
        <w:rPr>
          <w:lang w:val="en-US"/>
        </w:rPr>
        <w:t xml:space="preserve"> </w:t>
      </w:r>
    </w:p>
    <w:p w:rsidR="00B006DD" w:rsidRDefault="00240C7B" w:rsidP="00606931">
      <w:pPr>
        <w:pStyle w:val="berschrift1"/>
        <w:rPr>
          <w:lang w:val="en-US"/>
        </w:rPr>
      </w:pPr>
      <w:r w:rsidRPr="00BE6C5A">
        <w:rPr>
          <w:lang w:val="en-US"/>
        </w:rPr>
        <w:t>Conclusion and Outlook</w:t>
      </w:r>
    </w:p>
    <w:p w:rsidR="00871839" w:rsidRDefault="00E43938" w:rsidP="00B95A16">
      <w:pPr>
        <w:rPr>
          <w:lang w:val="en-US"/>
        </w:rPr>
      </w:pPr>
      <w:r>
        <w:rPr>
          <w:lang w:val="en-US"/>
        </w:rPr>
        <w:t xml:space="preserve">Parametric modeling is a promising novel design approach in the AEC industry. </w:t>
      </w:r>
      <w:r w:rsidR="00776041">
        <w:rPr>
          <w:lang w:val="en-US"/>
        </w:rPr>
        <w:t xml:space="preserve">However, the current IFC </w:t>
      </w:r>
      <w:r w:rsidR="00A31828">
        <w:rPr>
          <w:lang w:val="en-US"/>
        </w:rPr>
        <w:t>schema</w:t>
      </w:r>
      <w:r w:rsidR="00776041">
        <w:rPr>
          <w:lang w:val="en-US"/>
        </w:rPr>
        <w:t xml:space="preserve"> does not support </w:t>
      </w:r>
      <w:r w:rsidR="009D052F">
        <w:rPr>
          <w:lang w:val="en-US"/>
        </w:rPr>
        <w:t>parametric geometry which form</w:t>
      </w:r>
      <w:r w:rsidR="00322F0F">
        <w:rPr>
          <w:lang w:val="en-US"/>
        </w:rPr>
        <w:t>s</w:t>
      </w:r>
      <w:r w:rsidR="009D052F">
        <w:rPr>
          <w:lang w:val="en-US"/>
        </w:rPr>
        <w:t xml:space="preserve"> </w:t>
      </w:r>
      <w:r w:rsidR="00E174F3">
        <w:rPr>
          <w:lang w:val="en-US"/>
        </w:rPr>
        <w:t xml:space="preserve">a </w:t>
      </w:r>
      <w:r w:rsidR="009D052F">
        <w:rPr>
          <w:lang w:val="en-US"/>
        </w:rPr>
        <w:t xml:space="preserve">barrier to advances of using IFC as </w:t>
      </w:r>
      <w:r w:rsidR="00E174F3">
        <w:rPr>
          <w:lang w:val="en-US"/>
        </w:rPr>
        <w:t xml:space="preserve">a </w:t>
      </w:r>
      <w:r w:rsidR="009D052F">
        <w:rPr>
          <w:lang w:val="en-US"/>
        </w:rPr>
        <w:t xml:space="preserve">standard exchange format. </w:t>
      </w:r>
      <w:r w:rsidR="00091E8E">
        <w:rPr>
          <w:lang w:val="en-US"/>
        </w:rPr>
        <w:t xml:space="preserve">This paper </w:t>
      </w:r>
      <w:r w:rsidR="004D4E33">
        <w:rPr>
          <w:lang w:val="en-US"/>
        </w:rPr>
        <w:t>presents</w:t>
      </w:r>
      <w:r w:rsidR="00091E8E">
        <w:rPr>
          <w:lang w:val="en-US"/>
        </w:rPr>
        <w:t xml:space="preserve"> a data structure </w:t>
      </w:r>
      <w:r w:rsidR="004D4E33">
        <w:rPr>
          <w:lang w:val="en-US"/>
        </w:rPr>
        <w:t>for parametric description of bridge structure</w:t>
      </w:r>
      <w:r w:rsidR="00E174F3">
        <w:rPr>
          <w:lang w:val="en-US"/>
        </w:rPr>
        <w:t>s</w:t>
      </w:r>
      <w:r w:rsidR="00D341B7">
        <w:rPr>
          <w:lang w:val="en-US"/>
        </w:rPr>
        <w:t>. The</w:t>
      </w:r>
      <w:r w:rsidR="00871839">
        <w:rPr>
          <w:lang w:val="en-US"/>
        </w:rPr>
        <w:t xml:space="preserve"> parametric</w:t>
      </w:r>
      <w:r w:rsidR="00D341B7">
        <w:rPr>
          <w:lang w:val="en-US"/>
        </w:rPr>
        <w:t xml:space="preserve"> data schema is integrated into</w:t>
      </w:r>
      <w:r w:rsidR="004D4E33">
        <w:rPr>
          <w:lang w:val="en-US"/>
        </w:rPr>
        <w:t xml:space="preserve"> IFC-Bridge. </w:t>
      </w:r>
      <w:r w:rsidR="00D341B7">
        <w:rPr>
          <w:lang w:val="en-US"/>
        </w:rPr>
        <w:t>The application scenario shows that the extended IFC-Bridge solves the data interoperability problem between bridge design and structural analysis</w:t>
      </w:r>
      <w:r w:rsidR="00E174F3">
        <w:rPr>
          <w:lang w:val="en-US"/>
        </w:rPr>
        <w:t xml:space="preserve"> systems</w:t>
      </w:r>
      <w:r w:rsidR="00D341B7">
        <w:rPr>
          <w:lang w:val="en-US"/>
        </w:rPr>
        <w:t xml:space="preserve">. </w:t>
      </w:r>
    </w:p>
    <w:p w:rsidR="0055163C" w:rsidRDefault="00CC64F4" w:rsidP="002E6A98">
      <w:pPr>
        <w:rPr>
          <w:lang w:val="en-US"/>
        </w:rPr>
      </w:pPr>
      <w:r w:rsidRPr="0010151C">
        <w:rPr>
          <w:lang w:val="en-US"/>
        </w:rPr>
        <w:t xml:space="preserve">The further work focuses </w:t>
      </w:r>
      <w:r w:rsidR="004742BA" w:rsidRPr="0010151C">
        <w:rPr>
          <w:lang w:val="en-US"/>
        </w:rPr>
        <w:t xml:space="preserve">on the </w:t>
      </w:r>
      <w:r w:rsidR="0055163C" w:rsidRPr="0010151C">
        <w:rPr>
          <w:lang w:val="en-US"/>
        </w:rPr>
        <w:t>integration of parametric geometry into IFC for exchanging parametric building models.</w:t>
      </w:r>
      <w:r w:rsidR="0055163C">
        <w:rPr>
          <w:lang w:val="en-US"/>
        </w:rPr>
        <w:t xml:space="preserve"> P</w:t>
      </w:r>
      <w:r w:rsidR="0055163C" w:rsidRPr="009F16D1">
        <w:rPr>
          <w:lang w:val="en-US"/>
        </w:rPr>
        <w:t xml:space="preserve">arametric IFC models provide designers and engineers the opportunity to edit the parametric geometry according to their requirements in a flexible way. </w:t>
      </w:r>
      <w:r w:rsidR="0055163C">
        <w:rPr>
          <w:lang w:val="en-US"/>
        </w:rPr>
        <w:t>A p</w:t>
      </w:r>
      <w:r w:rsidR="0055163C" w:rsidRPr="009F16D1">
        <w:rPr>
          <w:lang w:val="en-US"/>
        </w:rPr>
        <w:t>arametric description ensures the consistenc</w:t>
      </w:r>
      <w:r w:rsidR="0055163C">
        <w:rPr>
          <w:lang w:val="en-US"/>
        </w:rPr>
        <w:t>y</w:t>
      </w:r>
      <w:r w:rsidR="0055163C" w:rsidRPr="009F16D1">
        <w:rPr>
          <w:lang w:val="en-US"/>
        </w:rPr>
        <w:t xml:space="preserve"> of </w:t>
      </w:r>
      <w:r w:rsidR="0055163C">
        <w:rPr>
          <w:lang w:val="en-US"/>
        </w:rPr>
        <w:t xml:space="preserve">the model after the application of </w:t>
      </w:r>
      <w:r w:rsidR="0055163C" w:rsidRPr="009F16D1">
        <w:rPr>
          <w:lang w:val="en-US"/>
        </w:rPr>
        <w:t xml:space="preserve">changes. IFC can be extended to define the </w:t>
      </w:r>
      <w:r w:rsidR="0055163C" w:rsidRPr="009F16D1">
        <w:rPr>
          <w:lang w:val="en-US"/>
        </w:rPr>
        <w:lastRenderedPageBreak/>
        <w:t>configuration rules and interface, allowing others to implement his directly or indirectly.</w:t>
      </w:r>
    </w:p>
    <w:p w:rsidR="00F04057" w:rsidRPr="00D10700" w:rsidRDefault="00F25D00" w:rsidP="00F04057">
      <w:pPr>
        <w:pStyle w:val="berschrift1"/>
        <w:rPr>
          <w:lang w:val="en-US"/>
        </w:rPr>
      </w:pPr>
      <w:r w:rsidRPr="00BE6C5A">
        <w:rPr>
          <w:lang w:val="en-US"/>
        </w:rPr>
        <w:t>References</w:t>
      </w:r>
    </w:p>
    <w:p w:rsidR="004B1EF3" w:rsidRPr="00BF0CFF" w:rsidRDefault="004B1EF3" w:rsidP="004B1EF3">
      <w:pPr>
        <w:pStyle w:val="References"/>
        <w:rPr>
          <w:szCs w:val="22"/>
          <w:lang w:val="en-US"/>
        </w:rPr>
      </w:pPr>
      <w:r w:rsidRPr="00BF0CFF">
        <w:rPr>
          <w:szCs w:val="22"/>
          <w:lang w:val="en-US"/>
        </w:rPr>
        <w:t>Arthaud, G. and Lebegue, E., (2007). IFC-Bridge V2 Data Model, edition R7.</w:t>
      </w:r>
    </w:p>
    <w:p w:rsidR="00B87A1A" w:rsidRPr="00BF0CFF" w:rsidRDefault="00B87A1A" w:rsidP="004B1EF3">
      <w:pPr>
        <w:pStyle w:val="References"/>
        <w:rPr>
          <w:szCs w:val="22"/>
          <w:lang w:val="en-US"/>
        </w:rPr>
      </w:pPr>
      <w:r w:rsidRPr="00BF0CFF">
        <w:rPr>
          <w:szCs w:val="22"/>
          <w:lang w:val="en-US"/>
        </w:rPr>
        <w:t>Eastman, C., Teicholz, P., Sacks, R., Liston, K., (2008). BIM Handbook: A Guide to Building Information Modeling for Owners, M</w:t>
      </w:r>
      <w:bookmarkStart w:id="1" w:name="_GoBack"/>
      <w:bookmarkEnd w:id="1"/>
      <w:r w:rsidRPr="00BF0CFF">
        <w:rPr>
          <w:szCs w:val="22"/>
          <w:lang w:val="en-US"/>
        </w:rPr>
        <w:t xml:space="preserve">anagers, Designers, Engineers and Contractors, John Wiley &amp; Sons, Inc. </w:t>
      </w:r>
    </w:p>
    <w:p w:rsidR="00002E8A" w:rsidRPr="00BF0CFF" w:rsidRDefault="004B1EF3" w:rsidP="003F72C1">
      <w:pPr>
        <w:pStyle w:val="References"/>
        <w:rPr>
          <w:szCs w:val="22"/>
          <w:lang w:val="en-US"/>
        </w:rPr>
      </w:pPr>
      <w:r w:rsidRPr="00BF0CFF">
        <w:rPr>
          <w:szCs w:val="22"/>
          <w:lang w:val="en-US"/>
        </w:rPr>
        <w:t>ISO (International Organization for Standardization),</w:t>
      </w:r>
      <w:r w:rsidR="00061C80" w:rsidRPr="00BF0CFF">
        <w:rPr>
          <w:szCs w:val="22"/>
          <w:lang w:val="en-US"/>
        </w:rPr>
        <w:t xml:space="preserve"> (2005a). ISO/PAS 16739:</w:t>
      </w:r>
      <w:r w:rsidRPr="00BF0CFF">
        <w:rPr>
          <w:szCs w:val="22"/>
          <w:lang w:val="en-US"/>
        </w:rPr>
        <w:t xml:space="preserve"> Industry Foundation Classes, Release 2x, Platform Specification.</w:t>
      </w:r>
    </w:p>
    <w:p w:rsidR="009177D0" w:rsidRPr="00BF0CFF" w:rsidRDefault="009177D0" w:rsidP="002D7742">
      <w:pPr>
        <w:pStyle w:val="References"/>
        <w:rPr>
          <w:szCs w:val="22"/>
          <w:lang w:val="en-US"/>
        </w:rPr>
      </w:pPr>
      <w:r w:rsidRPr="00BF0CFF">
        <w:rPr>
          <w:szCs w:val="22"/>
          <w:lang w:val="en-US"/>
        </w:rPr>
        <w:t>Gamma, E., Helm, R., Johnson, R., Vlissides, J., (1995). Design Patterns: Elements of Reusable Object-Oriented Software. Addison-Wesley. ISBN 0-201-63361-2.</w:t>
      </w:r>
    </w:p>
    <w:p w:rsidR="00CA7AE2" w:rsidRPr="00BF0CFF" w:rsidRDefault="00CA7AE2" w:rsidP="002D7742">
      <w:pPr>
        <w:pStyle w:val="References"/>
        <w:rPr>
          <w:szCs w:val="22"/>
          <w:lang w:val="en-US"/>
        </w:rPr>
      </w:pPr>
      <w:r w:rsidRPr="00BF0CFF">
        <w:rPr>
          <w:szCs w:val="22"/>
          <w:lang w:val="en-US"/>
        </w:rPr>
        <w:t>Hubers, J. C., (2010). IFC based BIM or Parametric Design? In Proc. of the International Conference on Computing in Civil and Building Engineering (ICCCBE), Nottingham, UK.</w:t>
      </w:r>
    </w:p>
    <w:p w:rsidR="002D7742" w:rsidRPr="00BF0CFF" w:rsidRDefault="002D7742" w:rsidP="002D7742">
      <w:pPr>
        <w:pStyle w:val="References"/>
        <w:rPr>
          <w:szCs w:val="22"/>
          <w:lang w:val="en-US"/>
        </w:rPr>
      </w:pPr>
      <w:r w:rsidRPr="00BF0CFF">
        <w:rPr>
          <w:szCs w:val="22"/>
        </w:rPr>
        <w:t>J</w:t>
      </w:r>
      <w:r w:rsidR="00744E26" w:rsidRPr="00BF0CFF">
        <w:rPr>
          <w:szCs w:val="22"/>
        </w:rPr>
        <w:t>i</w:t>
      </w:r>
      <w:r w:rsidRPr="00BF0CFF">
        <w:rPr>
          <w:szCs w:val="22"/>
        </w:rPr>
        <w:t>, Y.</w:t>
      </w:r>
      <w:r w:rsidRPr="00BF0CFF">
        <w:rPr>
          <w:rFonts w:eastAsiaTheme="minorEastAsia"/>
          <w:szCs w:val="22"/>
          <w:lang w:eastAsia="zh-CN"/>
        </w:rPr>
        <w:t>, B</w:t>
      </w:r>
      <w:r w:rsidR="00744E26" w:rsidRPr="00BF0CFF">
        <w:rPr>
          <w:rFonts w:eastAsiaTheme="minorEastAsia"/>
          <w:szCs w:val="22"/>
          <w:lang w:eastAsia="zh-CN"/>
        </w:rPr>
        <w:t>orrmann</w:t>
      </w:r>
      <w:r w:rsidRPr="00BF0CFF">
        <w:rPr>
          <w:rFonts w:eastAsiaTheme="minorEastAsia"/>
          <w:szCs w:val="22"/>
          <w:lang w:eastAsia="zh-CN"/>
        </w:rPr>
        <w:t xml:space="preserve">, A., </w:t>
      </w:r>
      <w:r w:rsidR="00744E26" w:rsidRPr="00BF0CFF">
        <w:rPr>
          <w:rFonts w:eastAsiaTheme="minorEastAsia"/>
          <w:szCs w:val="22"/>
          <w:lang w:eastAsia="zh-CN"/>
        </w:rPr>
        <w:t>Obergrießer</w:t>
      </w:r>
      <w:r w:rsidRPr="00BF0CFF">
        <w:rPr>
          <w:rFonts w:eastAsiaTheme="minorEastAsia"/>
          <w:szCs w:val="22"/>
          <w:lang w:eastAsia="zh-CN"/>
        </w:rPr>
        <w:t>, M.,</w:t>
      </w:r>
      <w:r w:rsidRPr="00BF0CFF">
        <w:rPr>
          <w:szCs w:val="22"/>
        </w:rPr>
        <w:t xml:space="preserve"> (2011). </w:t>
      </w:r>
      <w:r w:rsidRPr="00BF0CFF">
        <w:rPr>
          <w:szCs w:val="22"/>
          <w:lang w:val="en-US"/>
        </w:rPr>
        <w:t xml:space="preserve">Towards the Exchange of Parametric Bridge Models using a Neutral Data Format. In Proc. of </w:t>
      </w:r>
      <w:r w:rsidR="00146ACD" w:rsidRPr="00BF0CFF">
        <w:rPr>
          <w:szCs w:val="22"/>
          <w:lang w:val="en-US"/>
        </w:rPr>
        <w:t xml:space="preserve">the </w:t>
      </w:r>
      <w:r w:rsidRPr="00BF0CFF">
        <w:rPr>
          <w:szCs w:val="22"/>
          <w:lang w:val="en-US"/>
        </w:rPr>
        <w:t>ASCE International Workshop on Computing in Civil Engineering, Miami, US.</w:t>
      </w:r>
    </w:p>
    <w:p w:rsidR="004170D5" w:rsidRPr="00BF0CFF" w:rsidRDefault="00146ACD" w:rsidP="002F687F">
      <w:pPr>
        <w:pStyle w:val="References"/>
        <w:rPr>
          <w:szCs w:val="22"/>
          <w:lang w:val="en-US"/>
        </w:rPr>
      </w:pPr>
      <w:r w:rsidRPr="00BF0CFF">
        <w:rPr>
          <w:szCs w:val="22"/>
        </w:rPr>
        <w:t>J</w:t>
      </w:r>
      <w:r w:rsidR="00744E26" w:rsidRPr="00BF0CFF">
        <w:rPr>
          <w:szCs w:val="22"/>
        </w:rPr>
        <w:t>i</w:t>
      </w:r>
      <w:r w:rsidRPr="00BF0CFF">
        <w:rPr>
          <w:szCs w:val="22"/>
        </w:rPr>
        <w:t xml:space="preserve">, Y., </w:t>
      </w:r>
      <w:r w:rsidR="00744E26" w:rsidRPr="00BF0CFF">
        <w:rPr>
          <w:szCs w:val="22"/>
        </w:rPr>
        <w:t>Obergrießer</w:t>
      </w:r>
      <w:r w:rsidRPr="00BF0CFF">
        <w:rPr>
          <w:szCs w:val="22"/>
        </w:rPr>
        <w:t xml:space="preserve">, M., </w:t>
      </w:r>
      <w:r w:rsidR="00744E26" w:rsidRPr="00BF0CFF">
        <w:rPr>
          <w:szCs w:val="22"/>
        </w:rPr>
        <w:t>Borrmann</w:t>
      </w:r>
      <w:r w:rsidRPr="00BF0CFF">
        <w:rPr>
          <w:szCs w:val="22"/>
        </w:rPr>
        <w:t xml:space="preserve">, A., (2010). </w:t>
      </w:r>
      <w:r w:rsidRPr="00BF0CFF">
        <w:rPr>
          <w:szCs w:val="22"/>
          <w:lang w:val="en-US"/>
        </w:rPr>
        <w:t>Development of IFC-Bridge-based Applications in Parametric Design Systems</w:t>
      </w:r>
      <w:r w:rsidR="008C1781" w:rsidRPr="00BF0CFF">
        <w:rPr>
          <w:szCs w:val="22"/>
          <w:lang w:val="en-US"/>
        </w:rPr>
        <w:t xml:space="preserve"> (in German)</w:t>
      </w:r>
      <w:r w:rsidRPr="00BF0CFF">
        <w:rPr>
          <w:szCs w:val="22"/>
          <w:lang w:val="en-US"/>
        </w:rPr>
        <w:t xml:space="preserve">. </w:t>
      </w:r>
      <w:r w:rsidR="008C1781" w:rsidRPr="00BF0CFF">
        <w:rPr>
          <w:szCs w:val="22"/>
          <w:lang w:val="en-US"/>
        </w:rPr>
        <w:t>In Proc. of the 22th Conference Forum Bauinformatik, Berlin, Germany.</w:t>
      </w:r>
    </w:p>
    <w:p w:rsidR="00823869" w:rsidRPr="00BF0CFF" w:rsidRDefault="00744E26" w:rsidP="002F687F">
      <w:pPr>
        <w:pStyle w:val="References"/>
        <w:rPr>
          <w:szCs w:val="22"/>
          <w:lang w:val="en-US"/>
        </w:rPr>
      </w:pPr>
      <w:r w:rsidRPr="00BF0CFF">
        <w:rPr>
          <w:szCs w:val="22"/>
          <w:lang w:val="en-US"/>
        </w:rPr>
        <w:t>Katz</w:t>
      </w:r>
      <w:r w:rsidR="002A72EE" w:rsidRPr="00BF0CFF">
        <w:rPr>
          <w:szCs w:val="22"/>
          <w:lang w:val="en-US"/>
        </w:rPr>
        <w:t>, C., (2008). Parametric Description of Bridge Structures. In Proc. of the IABSE Conference on Information and Communication Technology for Bridges, Buildings and Const</w:t>
      </w:r>
      <w:r w:rsidR="008C0C50" w:rsidRPr="00BF0CFF">
        <w:rPr>
          <w:szCs w:val="22"/>
          <w:lang w:val="en-US"/>
        </w:rPr>
        <w:t>ruction Practice, Helsinki, Fin</w:t>
      </w:r>
      <w:r w:rsidR="002A72EE" w:rsidRPr="00BF0CFF">
        <w:rPr>
          <w:szCs w:val="22"/>
          <w:lang w:val="en-US"/>
        </w:rPr>
        <w:t xml:space="preserve">land. </w:t>
      </w:r>
    </w:p>
    <w:p w:rsidR="000F2C4E" w:rsidRPr="00BF0CFF" w:rsidRDefault="000F2C4E" w:rsidP="002F687F">
      <w:pPr>
        <w:pStyle w:val="References"/>
        <w:rPr>
          <w:szCs w:val="22"/>
          <w:lang w:val="en-US"/>
        </w:rPr>
      </w:pPr>
      <w:r w:rsidRPr="00BF0CFF">
        <w:rPr>
          <w:szCs w:val="22"/>
        </w:rPr>
        <w:t xml:space="preserve">Obergrießer, M., Euringer, T., Borrmann, A., Rank, E., (2011). </w:t>
      </w:r>
      <w:r w:rsidRPr="00BF0CFF">
        <w:rPr>
          <w:szCs w:val="22"/>
          <w:lang w:val="en-US"/>
        </w:rPr>
        <w:t>Integration of Geotechnical Design and Analysis Processes using a Parametric and 3D-Model based Approach. In Proc. of the ASCE International Workshop on Computing in Civil Engineering, Miami, US.</w:t>
      </w:r>
    </w:p>
    <w:p w:rsidR="002B1B4C" w:rsidRDefault="002B1B4C" w:rsidP="002F687F">
      <w:pPr>
        <w:pStyle w:val="References"/>
        <w:rPr>
          <w:szCs w:val="22"/>
          <w:lang w:val="en-US"/>
        </w:rPr>
      </w:pPr>
      <w:r>
        <w:rPr>
          <w:szCs w:val="22"/>
          <w:lang w:val="en-US"/>
        </w:rPr>
        <w:t>Nisbet, N., (2011). Proposed Parametric Extension for IFC2x3. (Private correspondence).</w:t>
      </w:r>
    </w:p>
    <w:p w:rsidR="00894254" w:rsidRPr="00BF0CFF" w:rsidRDefault="001B5654" w:rsidP="002F687F">
      <w:pPr>
        <w:pStyle w:val="References"/>
        <w:rPr>
          <w:szCs w:val="22"/>
          <w:lang w:val="en-US"/>
        </w:rPr>
      </w:pPr>
      <w:r w:rsidRPr="00BF0CFF">
        <w:rPr>
          <w:szCs w:val="22"/>
          <w:lang w:val="en-US"/>
        </w:rPr>
        <w:t>Sacks, R., Eastman, C. M., Lee, G.</w:t>
      </w:r>
      <w:r w:rsidR="00307A5B" w:rsidRPr="00BF0CFF">
        <w:rPr>
          <w:szCs w:val="22"/>
          <w:lang w:val="en-US"/>
        </w:rPr>
        <w:t>,</w:t>
      </w:r>
      <w:r w:rsidR="00B6576A" w:rsidRPr="00BF0CFF">
        <w:rPr>
          <w:szCs w:val="22"/>
          <w:lang w:val="en-US"/>
        </w:rPr>
        <w:t xml:space="preserve"> (2004). </w:t>
      </w:r>
      <w:r w:rsidRPr="00BF0CFF">
        <w:rPr>
          <w:szCs w:val="22"/>
          <w:lang w:val="en-US"/>
        </w:rPr>
        <w:t>Parametric 3D Modeling in Building Construction with</w:t>
      </w:r>
      <w:r w:rsidR="00B6576A" w:rsidRPr="00BF0CFF">
        <w:rPr>
          <w:szCs w:val="22"/>
          <w:lang w:val="en-US"/>
        </w:rPr>
        <w:t xml:space="preserve"> Examples from Precast Concrete</w:t>
      </w:r>
      <w:r w:rsidRPr="00BF0CFF">
        <w:rPr>
          <w:szCs w:val="22"/>
          <w:lang w:val="en-US"/>
        </w:rPr>
        <w:t>. Automation in Construction, 13(3).</w:t>
      </w:r>
    </w:p>
    <w:p w:rsidR="00A16F6C" w:rsidRPr="00BF0CFF" w:rsidRDefault="00071B11" w:rsidP="002F687F">
      <w:pPr>
        <w:pStyle w:val="References"/>
        <w:rPr>
          <w:szCs w:val="22"/>
          <w:lang w:val="en-US"/>
        </w:rPr>
      </w:pPr>
      <w:r w:rsidRPr="00BF0CFF">
        <w:rPr>
          <w:szCs w:val="22"/>
          <w:lang w:val="en-US"/>
        </w:rPr>
        <w:t>Shah, J. J. and Mäntylä, M., (1995). Parametric and Feature-based CAD/CAM - Concepts, Techniques, Applications, Wiley Press Inc.</w:t>
      </w:r>
    </w:p>
    <w:p w:rsidR="00C24606" w:rsidRPr="00BF0CFF" w:rsidRDefault="00642565" w:rsidP="002F687F">
      <w:pPr>
        <w:pStyle w:val="References"/>
        <w:rPr>
          <w:szCs w:val="22"/>
          <w:lang w:val="en-US"/>
        </w:rPr>
      </w:pPr>
      <w:r w:rsidRPr="00BF0CFF">
        <w:rPr>
          <w:szCs w:val="22"/>
          <w:lang w:val="en-US"/>
        </w:rPr>
        <w:t>Turrin</w:t>
      </w:r>
      <w:r w:rsidR="00C24606" w:rsidRPr="00BF0CFF">
        <w:rPr>
          <w:szCs w:val="22"/>
          <w:lang w:val="en-US"/>
        </w:rPr>
        <w:t xml:space="preserve">, M., Von Buelow, P., Kilian A., Stouffs, R., (2011). Parametric Modeling and Genetic Algorithms for Adaptable Architecture. </w:t>
      </w:r>
      <w:r w:rsidR="0002616C" w:rsidRPr="00BF0CFF">
        <w:rPr>
          <w:szCs w:val="22"/>
          <w:lang w:val="en-US"/>
        </w:rPr>
        <w:t>In Proc. of EG-ICE Workshop – European Group for Intelligent Computing in Engineering, Twente, NL.</w:t>
      </w:r>
    </w:p>
    <w:p w:rsidR="00823869" w:rsidRPr="00BF0CFF" w:rsidRDefault="00823869" w:rsidP="002F687F">
      <w:pPr>
        <w:pStyle w:val="References"/>
        <w:rPr>
          <w:szCs w:val="22"/>
          <w:lang w:val="en-US"/>
        </w:rPr>
      </w:pPr>
      <w:r w:rsidRPr="00BF0CFF">
        <w:rPr>
          <w:szCs w:val="22"/>
          <w:lang w:val="en-US"/>
        </w:rPr>
        <w:t>Venugopal, M., Eastman, C., Sacks, R., Teizer, J., (2011). Improving the Robustness of Model Exchanges using Product Modeling Concepts for IFC Schema.</w:t>
      </w:r>
      <w:r w:rsidR="00773E8D" w:rsidRPr="00BF0CFF">
        <w:rPr>
          <w:szCs w:val="22"/>
          <w:lang w:val="en-US"/>
        </w:rPr>
        <w:t xml:space="preserve"> In Proc. of the ASCE International Workshop on Computing in Civil Engineering, Miami</w:t>
      </w:r>
      <w:r w:rsidR="00FC4413" w:rsidRPr="00BF0CFF">
        <w:rPr>
          <w:szCs w:val="22"/>
          <w:lang w:val="en-US"/>
        </w:rPr>
        <w:t>,</w:t>
      </w:r>
      <w:r w:rsidR="00773E8D" w:rsidRPr="00BF0CFF">
        <w:rPr>
          <w:szCs w:val="22"/>
          <w:lang w:val="en-US"/>
        </w:rPr>
        <w:t xml:space="preserve"> US.</w:t>
      </w:r>
    </w:p>
    <w:p w:rsidR="00BF0CFF" w:rsidRPr="00BF0CFF" w:rsidRDefault="001466D4" w:rsidP="002F687F">
      <w:pPr>
        <w:pStyle w:val="References"/>
        <w:rPr>
          <w:szCs w:val="22"/>
          <w:lang w:val="en-US"/>
        </w:rPr>
      </w:pPr>
      <w:r w:rsidRPr="00BF0CFF">
        <w:rPr>
          <w:szCs w:val="22"/>
          <w:lang w:val="en-US"/>
        </w:rPr>
        <w:t>Yabuki, N., Lebeque, E., Gual, J., Shitani, T., Li, Z. T., (2006). International Collaboration for Developing the Bridge Product Model IFC-Bridge. In Proc. of the International Conference on Computing and Decision Making in Civil and Building Engineering.</w:t>
      </w:r>
    </w:p>
    <w:sectPr w:rsidR="00BF0CFF" w:rsidRPr="00BF0CFF" w:rsidSect="00601FA0">
      <w:pgSz w:w="11906" w:h="16838"/>
      <w:pgMar w:top="1418" w:right="1418" w:bottom="1418" w:left="141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714" w:rsidRDefault="00596714" w:rsidP="006D4FC2">
      <w:pPr>
        <w:spacing w:before="0"/>
      </w:pPr>
      <w:r>
        <w:separator/>
      </w:r>
    </w:p>
  </w:endnote>
  <w:endnote w:type="continuationSeparator" w:id="0">
    <w:p w:rsidR="00596714" w:rsidRDefault="00596714" w:rsidP="006D4FC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714" w:rsidRDefault="00596714" w:rsidP="006D4FC2">
      <w:pPr>
        <w:spacing w:before="0"/>
      </w:pPr>
      <w:r>
        <w:separator/>
      </w:r>
    </w:p>
  </w:footnote>
  <w:footnote w:type="continuationSeparator" w:id="0">
    <w:p w:rsidR="00596714" w:rsidRDefault="00596714" w:rsidP="006D4FC2">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64FF"/>
    <w:multiLevelType w:val="hybridMultilevel"/>
    <w:tmpl w:val="2BE42326"/>
    <w:lvl w:ilvl="0" w:tplc="A02C517E">
      <w:start w:val="1"/>
      <w:numFmt w:val="decimal"/>
      <w:lvlText w:val="%1"/>
      <w:lvlJc w:val="left"/>
      <w:pPr>
        <w:ind w:left="720" w:hanging="360"/>
      </w:pPr>
      <w:rPr>
        <w:rFonts w:ascii="Times New Roman" w:hAnsi="Times New Roman"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15D4D87"/>
    <w:multiLevelType w:val="hybridMultilevel"/>
    <w:tmpl w:val="282C6484"/>
    <w:lvl w:ilvl="0" w:tplc="543AC14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8906C0"/>
    <w:multiLevelType w:val="multilevel"/>
    <w:tmpl w:val="06C06140"/>
    <w:lvl w:ilvl="0">
      <w:start w:val="1"/>
      <w:numFmt w:val="decimal"/>
      <w:pStyle w:val="Subheadings1berschrift1"/>
      <w:isLgl/>
      <w:lvlText w:val="%1"/>
      <w:lvlJc w:val="left"/>
      <w:pPr>
        <w:ind w:left="360" w:hanging="360"/>
      </w:pPr>
      <w:rPr>
        <w:rFonts w:ascii="Times New Roman" w:hAnsi="Times New Roman" w:hint="default"/>
        <w:b/>
        <w:i w:val="0"/>
      </w:rPr>
    </w:lvl>
    <w:lvl w:ilvl="1">
      <w:start w:val="1"/>
      <w:numFmt w:val="decimal"/>
      <w:isLgl/>
      <w:lvlText w:val="%1.%2"/>
      <w:lvlJc w:val="left"/>
      <w:pPr>
        <w:ind w:left="357" w:hanging="357"/>
      </w:pPr>
      <w:rPr>
        <w:rFonts w:hint="default"/>
      </w:rPr>
    </w:lvl>
    <w:lvl w:ilvl="2">
      <w:start w:val="1"/>
      <w:numFmt w:val="decimal"/>
      <w:isLgl/>
      <w:lvlText w:val="%1.%2.%3"/>
      <w:lvlJc w:val="left"/>
      <w:pPr>
        <w:ind w:left="35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8D64D2C"/>
    <w:multiLevelType w:val="multilevel"/>
    <w:tmpl w:val="624C960A"/>
    <w:lvl w:ilvl="0">
      <w:start w:val="1"/>
      <w:numFmt w:val="decimal"/>
      <w:lvlText w:val="%1"/>
      <w:lvlJc w:val="left"/>
      <w:pPr>
        <w:ind w:left="360" w:hanging="360"/>
      </w:pPr>
      <w:rPr>
        <w:rFonts w:ascii="Times New Roman" w:hAnsi="Times New Roman" w:hint="default"/>
        <w:b/>
        <w:i w:val="0"/>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0282CDA"/>
    <w:multiLevelType w:val="hybridMultilevel"/>
    <w:tmpl w:val="E1A888B6"/>
    <w:lvl w:ilvl="0" w:tplc="9260F06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7F5B50"/>
    <w:multiLevelType w:val="hybridMultilevel"/>
    <w:tmpl w:val="562E84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B840131"/>
    <w:multiLevelType w:val="hybridMultilevel"/>
    <w:tmpl w:val="CC3813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7465C5E"/>
    <w:multiLevelType w:val="hybridMultilevel"/>
    <w:tmpl w:val="146CEA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CDB501E"/>
    <w:multiLevelType w:val="multilevel"/>
    <w:tmpl w:val="3EC6B788"/>
    <w:lvl w:ilvl="0">
      <w:start w:val="1"/>
      <w:numFmt w:val="decimal"/>
      <w:pStyle w:val="berschrift1"/>
      <w:lvlText w:val="%1"/>
      <w:lvlJc w:val="left"/>
      <w:pPr>
        <w:ind w:left="357" w:hanging="357"/>
      </w:pPr>
      <w:rPr>
        <w:rFonts w:hint="default"/>
      </w:rPr>
    </w:lvl>
    <w:lvl w:ilvl="1">
      <w:start w:val="1"/>
      <w:numFmt w:val="decimal"/>
      <w:pStyle w:val="Subheadings2"/>
      <w:isLgl/>
      <w:lvlText w:val="%1.%2"/>
      <w:lvlJc w:val="left"/>
      <w:pPr>
        <w:ind w:left="357" w:hanging="357"/>
      </w:pPr>
      <w:rPr>
        <w:rFonts w:hint="default"/>
      </w:rPr>
    </w:lvl>
    <w:lvl w:ilvl="2">
      <w:start w:val="1"/>
      <w:numFmt w:val="decimal"/>
      <w:pStyle w:val="Subheadings3"/>
      <w:isLgl/>
      <w:lvlText w:val="%1.%2.%3"/>
      <w:lvlJc w:val="left"/>
      <w:pPr>
        <w:ind w:left="35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E224DEC"/>
    <w:multiLevelType w:val="hybridMultilevel"/>
    <w:tmpl w:val="70D2BAFE"/>
    <w:lvl w:ilvl="0" w:tplc="B628BBC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1034525"/>
    <w:multiLevelType w:val="hybridMultilevel"/>
    <w:tmpl w:val="4DBA3F2A"/>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3"/>
    <w:lvlOverride w:ilvl="0">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
  </w:num>
  <w:num w:numId="29">
    <w:abstractNumId w:val="9"/>
  </w:num>
  <w:num w:numId="30">
    <w:abstractNumId w:val="6"/>
  </w:num>
  <w:num w:numId="31">
    <w:abstractNumId w:val="10"/>
  </w:num>
  <w:num w:numId="32">
    <w:abstractNumId w:val="5"/>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9008"/>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05154B"/>
    <w:rsid w:val="00002E8A"/>
    <w:rsid w:val="0000330E"/>
    <w:rsid w:val="00003423"/>
    <w:rsid w:val="0000374E"/>
    <w:rsid w:val="000058EE"/>
    <w:rsid w:val="0000642F"/>
    <w:rsid w:val="00006CDB"/>
    <w:rsid w:val="000102CB"/>
    <w:rsid w:val="0001306C"/>
    <w:rsid w:val="000131B0"/>
    <w:rsid w:val="000133BC"/>
    <w:rsid w:val="00013D0E"/>
    <w:rsid w:val="00015032"/>
    <w:rsid w:val="0001518A"/>
    <w:rsid w:val="00017ACC"/>
    <w:rsid w:val="00017DDB"/>
    <w:rsid w:val="0002205D"/>
    <w:rsid w:val="00023EBF"/>
    <w:rsid w:val="00025ED8"/>
    <w:rsid w:val="0002616C"/>
    <w:rsid w:val="000302C3"/>
    <w:rsid w:val="000310E6"/>
    <w:rsid w:val="00031B62"/>
    <w:rsid w:val="00032A8C"/>
    <w:rsid w:val="00032B18"/>
    <w:rsid w:val="000331B6"/>
    <w:rsid w:val="00034880"/>
    <w:rsid w:val="000348C0"/>
    <w:rsid w:val="000351A5"/>
    <w:rsid w:val="00035BD0"/>
    <w:rsid w:val="0003617D"/>
    <w:rsid w:val="000366B1"/>
    <w:rsid w:val="000379E6"/>
    <w:rsid w:val="00041E27"/>
    <w:rsid w:val="0004428F"/>
    <w:rsid w:val="0004468F"/>
    <w:rsid w:val="00044794"/>
    <w:rsid w:val="000475AF"/>
    <w:rsid w:val="0005154B"/>
    <w:rsid w:val="00053DEA"/>
    <w:rsid w:val="000547F0"/>
    <w:rsid w:val="000565B9"/>
    <w:rsid w:val="000569ED"/>
    <w:rsid w:val="000609D5"/>
    <w:rsid w:val="00061288"/>
    <w:rsid w:val="000616C4"/>
    <w:rsid w:val="0006189F"/>
    <w:rsid w:val="00061C80"/>
    <w:rsid w:val="000624D1"/>
    <w:rsid w:val="000678EC"/>
    <w:rsid w:val="00070133"/>
    <w:rsid w:val="00071610"/>
    <w:rsid w:val="00071B11"/>
    <w:rsid w:val="0007374B"/>
    <w:rsid w:val="00076403"/>
    <w:rsid w:val="00077A6B"/>
    <w:rsid w:val="00077B30"/>
    <w:rsid w:val="00077F75"/>
    <w:rsid w:val="00077F92"/>
    <w:rsid w:val="000803F6"/>
    <w:rsid w:val="00080731"/>
    <w:rsid w:val="000825E3"/>
    <w:rsid w:val="000841FE"/>
    <w:rsid w:val="00087E53"/>
    <w:rsid w:val="00091E8E"/>
    <w:rsid w:val="00093423"/>
    <w:rsid w:val="00094906"/>
    <w:rsid w:val="00094DFD"/>
    <w:rsid w:val="00095A1C"/>
    <w:rsid w:val="00097B15"/>
    <w:rsid w:val="000A03DE"/>
    <w:rsid w:val="000A31E4"/>
    <w:rsid w:val="000A3225"/>
    <w:rsid w:val="000A3A3D"/>
    <w:rsid w:val="000A4941"/>
    <w:rsid w:val="000A50AA"/>
    <w:rsid w:val="000A7418"/>
    <w:rsid w:val="000B0604"/>
    <w:rsid w:val="000B112D"/>
    <w:rsid w:val="000B2551"/>
    <w:rsid w:val="000B4175"/>
    <w:rsid w:val="000B41C6"/>
    <w:rsid w:val="000B4FA3"/>
    <w:rsid w:val="000C2274"/>
    <w:rsid w:val="000C40B5"/>
    <w:rsid w:val="000C4A31"/>
    <w:rsid w:val="000D0287"/>
    <w:rsid w:val="000D06AE"/>
    <w:rsid w:val="000D1379"/>
    <w:rsid w:val="000D2AA2"/>
    <w:rsid w:val="000D3CF7"/>
    <w:rsid w:val="000D3D7C"/>
    <w:rsid w:val="000D62D8"/>
    <w:rsid w:val="000E0F93"/>
    <w:rsid w:val="000E2A08"/>
    <w:rsid w:val="000E2C8E"/>
    <w:rsid w:val="000E32FB"/>
    <w:rsid w:val="000E3781"/>
    <w:rsid w:val="000E5EAF"/>
    <w:rsid w:val="000E5EF1"/>
    <w:rsid w:val="000E6C68"/>
    <w:rsid w:val="000F0D2B"/>
    <w:rsid w:val="000F29C7"/>
    <w:rsid w:val="000F2C4E"/>
    <w:rsid w:val="000F2F0F"/>
    <w:rsid w:val="000F4F01"/>
    <w:rsid w:val="000F7593"/>
    <w:rsid w:val="00100236"/>
    <w:rsid w:val="0010151C"/>
    <w:rsid w:val="00101FBC"/>
    <w:rsid w:val="0010299A"/>
    <w:rsid w:val="00102FF0"/>
    <w:rsid w:val="00106601"/>
    <w:rsid w:val="00106AD6"/>
    <w:rsid w:val="0011081E"/>
    <w:rsid w:val="00110A0C"/>
    <w:rsid w:val="00111ED8"/>
    <w:rsid w:val="0011227D"/>
    <w:rsid w:val="00113FA4"/>
    <w:rsid w:val="001144A5"/>
    <w:rsid w:val="00116BC0"/>
    <w:rsid w:val="001202C4"/>
    <w:rsid w:val="00120339"/>
    <w:rsid w:val="00121319"/>
    <w:rsid w:val="00121C98"/>
    <w:rsid w:val="001230EE"/>
    <w:rsid w:val="0012358C"/>
    <w:rsid w:val="00127E39"/>
    <w:rsid w:val="00130362"/>
    <w:rsid w:val="00130777"/>
    <w:rsid w:val="00130FDC"/>
    <w:rsid w:val="00131762"/>
    <w:rsid w:val="001321FB"/>
    <w:rsid w:val="001335BC"/>
    <w:rsid w:val="00134248"/>
    <w:rsid w:val="001348E8"/>
    <w:rsid w:val="00135180"/>
    <w:rsid w:val="00136101"/>
    <w:rsid w:val="0013666A"/>
    <w:rsid w:val="001376C9"/>
    <w:rsid w:val="00141A40"/>
    <w:rsid w:val="00141EAF"/>
    <w:rsid w:val="00142C9B"/>
    <w:rsid w:val="00143CEF"/>
    <w:rsid w:val="0014477B"/>
    <w:rsid w:val="0014490D"/>
    <w:rsid w:val="00144B83"/>
    <w:rsid w:val="001466D4"/>
    <w:rsid w:val="00146ACD"/>
    <w:rsid w:val="00146B48"/>
    <w:rsid w:val="00147E0D"/>
    <w:rsid w:val="00152CE4"/>
    <w:rsid w:val="00153B0A"/>
    <w:rsid w:val="00153F7E"/>
    <w:rsid w:val="001544F3"/>
    <w:rsid w:val="00156C1A"/>
    <w:rsid w:val="00157938"/>
    <w:rsid w:val="00161707"/>
    <w:rsid w:val="0016286D"/>
    <w:rsid w:val="0016308E"/>
    <w:rsid w:val="00163D23"/>
    <w:rsid w:val="00163F21"/>
    <w:rsid w:val="001646BA"/>
    <w:rsid w:val="00166393"/>
    <w:rsid w:val="001667F1"/>
    <w:rsid w:val="001679B7"/>
    <w:rsid w:val="0017357E"/>
    <w:rsid w:val="00174384"/>
    <w:rsid w:val="00183CD6"/>
    <w:rsid w:val="0018643E"/>
    <w:rsid w:val="0019212B"/>
    <w:rsid w:val="001928CE"/>
    <w:rsid w:val="00192BDF"/>
    <w:rsid w:val="00192E2F"/>
    <w:rsid w:val="00194065"/>
    <w:rsid w:val="001973D7"/>
    <w:rsid w:val="001A2FBE"/>
    <w:rsid w:val="001A6311"/>
    <w:rsid w:val="001A651C"/>
    <w:rsid w:val="001A68EE"/>
    <w:rsid w:val="001A6E9F"/>
    <w:rsid w:val="001B0780"/>
    <w:rsid w:val="001B0982"/>
    <w:rsid w:val="001B0ABB"/>
    <w:rsid w:val="001B0C80"/>
    <w:rsid w:val="001B1362"/>
    <w:rsid w:val="001B150F"/>
    <w:rsid w:val="001B1A65"/>
    <w:rsid w:val="001B2638"/>
    <w:rsid w:val="001B2D5D"/>
    <w:rsid w:val="001B3281"/>
    <w:rsid w:val="001B4C24"/>
    <w:rsid w:val="001B546A"/>
    <w:rsid w:val="001B5654"/>
    <w:rsid w:val="001B64D2"/>
    <w:rsid w:val="001B6C9A"/>
    <w:rsid w:val="001B798F"/>
    <w:rsid w:val="001C0695"/>
    <w:rsid w:val="001C3665"/>
    <w:rsid w:val="001C4439"/>
    <w:rsid w:val="001C4E52"/>
    <w:rsid w:val="001C5662"/>
    <w:rsid w:val="001C79DB"/>
    <w:rsid w:val="001D1D15"/>
    <w:rsid w:val="001D1D62"/>
    <w:rsid w:val="001D2C9B"/>
    <w:rsid w:val="001D3FB6"/>
    <w:rsid w:val="001D40F7"/>
    <w:rsid w:val="001D44F5"/>
    <w:rsid w:val="001D5A99"/>
    <w:rsid w:val="001D5F14"/>
    <w:rsid w:val="001D63B6"/>
    <w:rsid w:val="001E1D85"/>
    <w:rsid w:val="001E1E49"/>
    <w:rsid w:val="001E22F0"/>
    <w:rsid w:val="001E2B8B"/>
    <w:rsid w:val="001E4409"/>
    <w:rsid w:val="001E4417"/>
    <w:rsid w:val="001E4BCF"/>
    <w:rsid w:val="001E4D61"/>
    <w:rsid w:val="001E554C"/>
    <w:rsid w:val="001E655E"/>
    <w:rsid w:val="001E6EF8"/>
    <w:rsid w:val="001F0121"/>
    <w:rsid w:val="001F10DD"/>
    <w:rsid w:val="001F12BB"/>
    <w:rsid w:val="001F36B9"/>
    <w:rsid w:val="001F3E0B"/>
    <w:rsid w:val="00201C4D"/>
    <w:rsid w:val="00204B94"/>
    <w:rsid w:val="00205B8A"/>
    <w:rsid w:val="00210504"/>
    <w:rsid w:val="00211793"/>
    <w:rsid w:val="00211E0D"/>
    <w:rsid w:val="002125B9"/>
    <w:rsid w:val="00212710"/>
    <w:rsid w:val="00212B3B"/>
    <w:rsid w:val="0021539C"/>
    <w:rsid w:val="0022018F"/>
    <w:rsid w:val="002229B3"/>
    <w:rsid w:val="002246CA"/>
    <w:rsid w:val="00225C56"/>
    <w:rsid w:val="00225C67"/>
    <w:rsid w:val="00227AB0"/>
    <w:rsid w:val="002306C8"/>
    <w:rsid w:val="00232A75"/>
    <w:rsid w:val="00235424"/>
    <w:rsid w:val="00236D00"/>
    <w:rsid w:val="00236D48"/>
    <w:rsid w:val="00236EF4"/>
    <w:rsid w:val="00237527"/>
    <w:rsid w:val="00240C7B"/>
    <w:rsid w:val="00241DDA"/>
    <w:rsid w:val="00242D62"/>
    <w:rsid w:val="002435B6"/>
    <w:rsid w:val="00245157"/>
    <w:rsid w:val="00245BAE"/>
    <w:rsid w:val="002461E2"/>
    <w:rsid w:val="0024684D"/>
    <w:rsid w:val="00246D7A"/>
    <w:rsid w:val="0025112A"/>
    <w:rsid w:val="002514E0"/>
    <w:rsid w:val="00251B80"/>
    <w:rsid w:val="00252489"/>
    <w:rsid w:val="0025362E"/>
    <w:rsid w:val="00256ED7"/>
    <w:rsid w:val="00256F37"/>
    <w:rsid w:val="002579C5"/>
    <w:rsid w:val="002603DE"/>
    <w:rsid w:val="00260764"/>
    <w:rsid w:val="00261A7F"/>
    <w:rsid w:val="00263672"/>
    <w:rsid w:val="002637A7"/>
    <w:rsid w:val="002643A7"/>
    <w:rsid w:val="00265C84"/>
    <w:rsid w:val="00266ECC"/>
    <w:rsid w:val="00267B97"/>
    <w:rsid w:val="00270A1E"/>
    <w:rsid w:val="00271355"/>
    <w:rsid w:val="00272324"/>
    <w:rsid w:val="00280C16"/>
    <w:rsid w:val="002815DA"/>
    <w:rsid w:val="00281ED3"/>
    <w:rsid w:val="0028275F"/>
    <w:rsid w:val="00282963"/>
    <w:rsid w:val="00282BF9"/>
    <w:rsid w:val="00283ABD"/>
    <w:rsid w:val="00283D15"/>
    <w:rsid w:val="002867FD"/>
    <w:rsid w:val="002875DA"/>
    <w:rsid w:val="00287733"/>
    <w:rsid w:val="00290B9D"/>
    <w:rsid w:val="00294F08"/>
    <w:rsid w:val="00295BD7"/>
    <w:rsid w:val="002A0C23"/>
    <w:rsid w:val="002A161D"/>
    <w:rsid w:val="002A3748"/>
    <w:rsid w:val="002A5DF1"/>
    <w:rsid w:val="002A665F"/>
    <w:rsid w:val="002A7210"/>
    <w:rsid w:val="002A72EE"/>
    <w:rsid w:val="002B1B4C"/>
    <w:rsid w:val="002B1BE1"/>
    <w:rsid w:val="002B220D"/>
    <w:rsid w:val="002B2CE5"/>
    <w:rsid w:val="002B2D2D"/>
    <w:rsid w:val="002B3679"/>
    <w:rsid w:val="002B3744"/>
    <w:rsid w:val="002B41A6"/>
    <w:rsid w:val="002B564F"/>
    <w:rsid w:val="002B6BDD"/>
    <w:rsid w:val="002B6F64"/>
    <w:rsid w:val="002C047B"/>
    <w:rsid w:val="002C04D0"/>
    <w:rsid w:val="002C0E56"/>
    <w:rsid w:val="002C2100"/>
    <w:rsid w:val="002C428E"/>
    <w:rsid w:val="002C442B"/>
    <w:rsid w:val="002C5479"/>
    <w:rsid w:val="002D12E9"/>
    <w:rsid w:val="002D2004"/>
    <w:rsid w:val="002D27D9"/>
    <w:rsid w:val="002D62E8"/>
    <w:rsid w:val="002D7742"/>
    <w:rsid w:val="002E241A"/>
    <w:rsid w:val="002E2CAF"/>
    <w:rsid w:val="002E3F73"/>
    <w:rsid w:val="002E4118"/>
    <w:rsid w:val="002E42BD"/>
    <w:rsid w:val="002E58D0"/>
    <w:rsid w:val="002E5FDF"/>
    <w:rsid w:val="002E6A98"/>
    <w:rsid w:val="002E7601"/>
    <w:rsid w:val="002F0429"/>
    <w:rsid w:val="002F0A15"/>
    <w:rsid w:val="002F3C0D"/>
    <w:rsid w:val="002F4D62"/>
    <w:rsid w:val="002F4DB3"/>
    <w:rsid w:val="002F4F12"/>
    <w:rsid w:val="002F687F"/>
    <w:rsid w:val="002F7EE9"/>
    <w:rsid w:val="0030067F"/>
    <w:rsid w:val="00301C69"/>
    <w:rsid w:val="00304230"/>
    <w:rsid w:val="0030456F"/>
    <w:rsid w:val="0030471C"/>
    <w:rsid w:val="00307A5B"/>
    <w:rsid w:val="00311AAD"/>
    <w:rsid w:val="00313970"/>
    <w:rsid w:val="00321993"/>
    <w:rsid w:val="00321EDF"/>
    <w:rsid w:val="00322F0F"/>
    <w:rsid w:val="00331B81"/>
    <w:rsid w:val="00333A58"/>
    <w:rsid w:val="003341C6"/>
    <w:rsid w:val="003346C8"/>
    <w:rsid w:val="0033555C"/>
    <w:rsid w:val="00337CF4"/>
    <w:rsid w:val="003404DD"/>
    <w:rsid w:val="00341BF6"/>
    <w:rsid w:val="00342F0D"/>
    <w:rsid w:val="0034349C"/>
    <w:rsid w:val="00343A3A"/>
    <w:rsid w:val="003440D3"/>
    <w:rsid w:val="00345F86"/>
    <w:rsid w:val="00347117"/>
    <w:rsid w:val="00350916"/>
    <w:rsid w:val="00351017"/>
    <w:rsid w:val="003538E5"/>
    <w:rsid w:val="003541B2"/>
    <w:rsid w:val="00354269"/>
    <w:rsid w:val="00354572"/>
    <w:rsid w:val="00355BC6"/>
    <w:rsid w:val="0035610D"/>
    <w:rsid w:val="00356FBF"/>
    <w:rsid w:val="00357719"/>
    <w:rsid w:val="0036050A"/>
    <w:rsid w:val="00362A6A"/>
    <w:rsid w:val="00362B47"/>
    <w:rsid w:val="00362EFF"/>
    <w:rsid w:val="00363A2D"/>
    <w:rsid w:val="00363F67"/>
    <w:rsid w:val="00370A9D"/>
    <w:rsid w:val="00372185"/>
    <w:rsid w:val="00374486"/>
    <w:rsid w:val="00375854"/>
    <w:rsid w:val="00376BF0"/>
    <w:rsid w:val="00380A19"/>
    <w:rsid w:val="003826CF"/>
    <w:rsid w:val="00382EAB"/>
    <w:rsid w:val="003879E4"/>
    <w:rsid w:val="00390B9E"/>
    <w:rsid w:val="00390C2B"/>
    <w:rsid w:val="00393D25"/>
    <w:rsid w:val="003942ED"/>
    <w:rsid w:val="00397B2C"/>
    <w:rsid w:val="003A026C"/>
    <w:rsid w:val="003A0430"/>
    <w:rsid w:val="003A0575"/>
    <w:rsid w:val="003A0649"/>
    <w:rsid w:val="003A0DB9"/>
    <w:rsid w:val="003A16D3"/>
    <w:rsid w:val="003A2DB6"/>
    <w:rsid w:val="003A31CB"/>
    <w:rsid w:val="003A38A6"/>
    <w:rsid w:val="003A4887"/>
    <w:rsid w:val="003A4B79"/>
    <w:rsid w:val="003A4DEF"/>
    <w:rsid w:val="003A62D6"/>
    <w:rsid w:val="003A7B10"/>
    <w:rsid w:val="003B344E"/>
    <w:rsid w:val="003B3457"/>
    <w:rsid w:val="003B42D3"/>
    <w:rsid w:val="003B6E38"/>
    <w:rsid w:val="003B7484"/>
    <w:rsid w:val="003B7776"/>
    <w:rsid w:val="003B7C8A"/>
    <w:rsid w:val="003C0B06"/>
    <w:rsid w:val="003C0EA2"/>
    <w:rsid w:val="003C31FA"/>
    <w:rsid w:val="003C4140"/>
    <w:rsid w:val="003C548E"/>
    <w:rsid w:val="003C73BC"/>
    <w:rsid w:val="003D1281"/>
    <w:rsid w:val="003D1669"/>
    <w:rsid w:val="003D2DA7"/>
    <w:rsid w:val="003D33A1"/>
    <w:rsid w:val="003D4B1D"/>
    <w:rsid w:val="003D5055"/>
    <w:rsid w:val="003D6EE8"/>
    <w:rsid w:val="003E060E"/>
    <w:rsid w:val="003E18A2"/>
    <w:rsid w:val="003E3F46"/>
    <w:rsid w:val="003E4BE4"/>
    <w:rsid w:val="003E5EFB"/>
    <w:rsid w:val="003E7548"/>
    <w:rsid w:val="003F08E1"/>
    <w:rsid w:val="003F0EF9"/>
    <w:rsid w:val="003F1F7C"/>
    <w:rsid w:val="003F3DB5"/>
    <w:rsid w:val="003F4309"/>
    <w:rsid w:val="003F4859"/>
    <w:rsid w:val="003F72C1"/>
    <w:rsid w:val="0040129F"/>
    <w:rsid w:val="00402156"/>
    <w:rsid w:val="004059A9"/>
    <w:rsid w:val="00406507"/>
    <w:rsid w:val="00406D1B"/>
    <w:rsid w:val="004113ED"/>
    <w:rsid w:val="00411D78"/>
    <w:rsid w:val="004134BA"/>
    <w:rsid w:val="0041515E"/>
    <w:rsid w:val="0041530B"/>
    <w:rsid w:val="004153DA"/>
    <w:rsid w:val="004170D5"/>
    <w:rsid w:val="00417189"/>
    <w:rsid w:val="004172D0"/>
    <w:rsid w:val="0042038D"/>
    <w:rsid w:val="00420534"/>
    <w:rsid w:val="004205D9"/>
    <w:rsid w:val="00420DF6"/>
    <w:rsid w:val="00424F64"/>
    <w:rsid w:val="00425428"/>
    <w:rsid w:val="004257C6"/>
    <w:rsid w:val="00426112"/>
    <w:rsid w:val="004319A2"/>
    <w:rsid w:val="00434590"/>
    <w:rsid w:val="004345FF"/>
    <w:rsid w:val="0043528B"/>
    <w:rsid w:val="00436B39"/>
    <w:rsid w:val="00436DB2"/>
    <w:rsid w:val="00440A6C"/>
    <w:rsid w:val="00440E89"/>
    <w:rsid w:val="00442A04"/>
    <w:rsid w:val="00443CD4"/>
    <w:rsid w:val="00443CDC"/>
    <w:rsid w:val="00443EAA"/>
    <w:rsid w:val="00443F9E"/>
    <w:rsid w:val="00444484"/>
    <w:rsid w:val="00446059"/>
    <w:rsid w:val="00447393"/>
    <w:rsid w:val="004503FA"/>
    <w:rsid w:val="00454302"/>
    <w:rsid w:val="00454AA6"/>
    <w:rsid w:val="0045531D"/>
    <w:rsid w:val="00455E6A"/>
    <w:rsid w:val="00456062"/>
    <w:rsid w:val="0046035E"/>
    <w:rsid w:val="0046080E"/>
    <w:rsid w:val="00460ADC"/>
    <w:rsid w:val="00461B0D"/>
    <w:rsid w:val="00463C99"/>
    <w:rsid w:val="00463F45"/>
    <w:rsid w:val="00464783"/>
    <w:rsid w:val="004705DB"/>
    <w:rsid w:val="004711A5"/>
    <w:rsid w:val="0047159D"/>
    <w:rsid w:val="00471E56"/>
    <w:rsid w:val="00472249"/>
    <w:rsid w:val="00472498"/>
    <w:rsid w:val="004725A2"/>
    <w:rsid w:val="00472742"/>
    <w:rsid w:val="004729A3"/>
    <w:rsid w:val="004742BA"/>
    <w:rsid w:val="00476640"/>
    <w:rsid w:val="004773D5"/>
    <w:rsid w:val="00477786"/>
    <w:rsid w:val="0047789C"/>
    <w:rsid w:val="00482120"/>
    <w:rsid w:val="004852DF"/>
    <w:rsid w:val="0048573A"/>
    <w:rsid w:val="00485FA3"/>
    <w:rsid w:val="004862AF"/>
    <w:rsid w:val="00487030"/>
    <w:rsid w:val="0048713A"/>
    <w:rsid w:val="00490929"/>
    <w:rsid w:val="00491997"/>
    <w:rsid w:val="00491DB0"/>
    <w:rsid w:val="00491F62"/>
    <w:rsid w:val="0049240E"/>
    <w:rsid w:val="004927FD"/>
    <w:rsid w:val="0049532D"/>
    <w:rsid w:val="004971A3"/>
    <w:rsid w:val="004A0B07"/>
    <w:rsid w:val="004A12FE"/>
    <w:rsid w:val="004A1DC0"/>
    <w:rsid w:val="004A291C"/>
    <w:rsid w:val="004A3A27"/>
    <w:rsid w:val="004A3D45"/>
    <w:rsid w:val="004A3F1D"/>
    <w:rsid w:val="004A5268"/>
    <w:rsid w:val="004A5CB1"/>
    <w:rsid w:val="004B1C6E"/>
    <w:rsid w:val="004B1EF3"/>
    <w:rsid w:val="004B2C6E"/>
    <w:rsid w:val="004B7D41"/>
    <w:rsid w:val="004C0ADE"/>
    <w:rsid w:val="004C1382"/>
    <w:rsid w:val="004C2AA3"/>
    <w:rsid w:val="004C2AD8"/>
    <w:rsid w:val="004C3338"/>
    <w:rsid w:val="004C5AA8"/>
    <w:rsid w:val="004C5B03"/>
    <w:rsid w:val="004C66B1"/>
    <w:rsid w:val="004C7CDA"/>
    <w:rsid w:val="004D2820"/>
    <w:rsid w:val="004D4E33"/>
    <w:rsid w:val="004D57AD"/>
    <w:rsid w:val="004D6690"/>
    <w:rsid w:val="004D6BE6"/>
    <w:rsid w:val="004E1F12"/>
    <w:rsid w:val="004E2710"/>
    <w:rsid w:val="004E28F4"/>
    <w:rsid w:val="004E29B5"/>
    <w:rsid w:val="004E3D91"/>
    <w:rsid w:val="004E5D9F"/>
    <w:rsid w:val="004E6C91"/>
    <w:rsid w:val="004E6D5B"/>
    <w:rsid w:val="004E7C3F"/>
    <w:rsid w:val="004F1160"/>
    <w:rsid w:val="004F6665"/>
    <w:rsid w:val="004F737C"/>
    <w:rsid w:val="004F7618"/>
    <w:rsid w:val="004F7EDB"/>
    <w:rsid w:val="00500DEA"/>
    <w:rsid w:val="00501000"/>
    <w:rsid w:val="00502E9C"/>
    <w:rsid w:val="005036BF"/>
    <w:rsid w:val="00506986"/>
    <w:rsid w:val="00506B1F"/>
    <w:rsid w:val="00507404"/>
    <w:rsid w:val="00513400"/>
    <w:rsid w:val="0051381F"/>
    <w:rsid w:val="00513B37"/>
    <w:rsid w:val="00515880"/>
    <w:rsid w:val="00516E27"/>
    <w:rsid w:val="005238A5"/>
    <w:rsid w:val="005240D8"/>
    <w:rsid w:val="0052432C"/>
    <w:rsid w:val="005256EC"/>
    <w:rsid w:val="00526B2F"/>
    <w:rsid w:val="00530952"/>
    <w:rsid w:val="00531792"/>
    <w:rsid w:val="0053582C"/>
    <w:rsid w:val="00540D94"/>
    <w:rsid w:val="00542587"/>
    <w:rsid w:val="005428C7"/>
    <w:rsid w:val="00543CF0"/>
    <w:rsid w:val="0054496F"/>
    <w:rsid w:val="00545415"/>
    <w:rsid w:val="00547382"/>
    <w:rsid w:val="00550AC2"/>
    <w:rsid w:val="0055163C"/>
    <w:rsid w:val="005535B9"/>
    <w:rsid w:val="00554E1A"/>
    <w:rsid w:val="0055777C"/>
    <w:rsid w:val="00560ECC"/>
    <w:rsid w:val="005618CE"/>
    <w:rsid w:val="00562665"/>
    <w:rsid w:val="00562EC1"/>
    <w:rsid w:val="00563BA9"/>
    <w:rsid w:val="005641E8"/>
    <w:rsid w:val="00564C70"/>
    <w:rsid w:val="0056707F"/>
    <w:rsid w:val="00571151"/>
    <w:rsid w:val="0057250F"/>
    <w:rsid w:val="0057365F"/>
    <w:rsid w:val="0057660F"/>
    <w:rsid w:val="00580214"/>
    <w:rsid w:val="005806DA"/>
    <w:rsid w:val="00581FC2"/>
    <w:rsid w:val="00582812"/>
    <w:rsid w:val="00584CED"/>
    <w:rsid w:val="00585A3F"/>
    <w:rsid w:val="00585A5F"/>
    <w:rsid w:val="00585CD2"/>
    <w:rsid w:val="00585DD4"/>
    <w:rsid w:val="00591FA5"/>
    <w:rsid w:val="00593707"/>
    <w:rsid w:val="00595ED4"/>
    <w:rsid w:val="0059661E"/>
    <w:rsid w:val="00596714"/>
    <w:rsid w:val="005A40F6"/>
    <w:rsid w:val="005A410A"/>
    <w:rsid w:val="005A41DB"/>
    <w:rsid w:val="005A44FF"/>
    <w:rsid w:val="005A67C7"/>
    <w:rsid w:val="005A6F3B"/>
    <w:rsid w:val="005A7DA0"/>
    <w:rsid w:val="005B0884"/>
    <w:rsid w:val="005B0A42"/>
    <w:rsid w:val="005B370D"/>
    <w:rsid w:val="005B7E40"/>
    <w:rsid w:val="005C10F7"/>
    <w:rsid w:val="005C116F"/>
    <w:rsid w:val="005C2DA2"/>
    <w:rsid w:val="005C739E"/>
    <w:rsid w:val="005C7981"/>
    <w:rsid w:val="005C7F7C"/>
    <w:rsid w:val="005D147E"/>
    <w:rsid w:val="005D259E"/>
    <w:rsid w:val="005D4070"/>
    <w:rsid w:val="005D45C1"/>
    <w:rsid w:val="005E0B2A"/>
    <w:rsid w:val="005E0FA3"/>
    <w:rsid w:val="005E1199"/>
    <w:rsid w:val="005E2138"/>
    <w:rsid w:val="005F10D6"/>
    <w:rsid w:val="005F15E6"/>
    <w:rsid w:val="005F2434"/>
    <w:rsid w:val="005F331B"/>
    <w:rsid w:val="005F3957"/>
    <w:rsid w:val="005F48E0"/>
    <w:rsid w:val="005F70D0"/>
    <w:rsid w:val="0060117A"/>
    <w:rsid w:val="00601FA0"/>
    <w:rsid w:val="006025A5"/>
    <w:rsid w:val="006051DB"/>
    <w:rsid w:val="006055BB"/>
    <w:rsid w:val="00606931"/>
    <w:rsid w:val="006108F6"/>
    <w:rsid w:val="00611A25"/>
    <w:rsid w:val="006136B3"/>
    <w:rsid w:val="00613DC7"/>
    <w:rsid w:val="0061638E"/>
    <w:rsid w:val="006171E4"/>
    <w:rsid w:val="00621F00"/>
    <w:rsid w:val="00622C14"/>
    <w:rsid w:val="0062490F"/>
    <w:rsid w:val="00624921"/>
    <w:rsid w:val="006317DD"/>
    <w:rsid w:val="00632F41"/>
    <w:rsid w:val="00633042"/>
    <w:rsid w:val="0063337F"/>
    <w:rsid w:val="00633F7A"/>
    <w:rsid w:val="00634373"/>
    <w:rsid w:val="006359A8"/>
    <w:rsid w:val="0063676B"/>
    <w:rsid w:val="00637C22"/>
    <w:rsid w:val="00640CEE"/>
    <w:rsid w:val="00641049"/>
    <w:rsid w:val="00641E40"/>
    <w:rsid w:val="00642565"/>
    <w:rsid w:val="00642D9C"/>
    <w:rsid w:val="00642DE3"/>
    <w:rsid w:val="00643EEF"/>
    <w:rsid w:val="00645258"/>
    <w:rsid w:val="00645D76"/>
    <w:rsid w:val="00650547"/>
    <w:rsid w:val="00650929"/>
    <w:rsid w:val="006574BD"/>
    <w:rsid w:val="0066096E"/>
    <w:rsid w:val="00661F14"/>
    <w:rsid w:val="00663699"/>
    <w:rsid w:val="00663961"/>
    <w:rsid w:val="00663BB9"/>
    <w:rsid w:val="00665C5F"/>
    <w:rsid w:val="00670AD0"/>
    <w:rsid w:val="006716EF"/>
    <w:rsid w:val="00671BD0"/>
    <w:rsid w:val="006742B4"/>
    <w:rsid w:val="00675E43"/>
    <w:rsid w:val="00676792"/>
    <w:rsid w:val="006775E9"/>
    <w:rsid w:val="00677BBA"/>
    <w:rsid w:val="006816D7"/>
    <w:rsid w:val="0068406D"/>
    <w:rsid w:val="0068512A"/>
    <w:rsid w:val="0068740B"/>
    <w:rsid w:val="006875EE"/>
    <w:rsid w:val="0068794E"/>
    <w:rsid w:val="00690B46"/>
    <w:rsid w:val="00694FF6"/>
    <w:rsid w:val="00696169"/>
    <w:rsid w:val="00697250"/>
    <w:rsid w:val="006A1249"/>
    <w:rsid w:val="006A45BE"/>
    <w:rsid w:val="006B07EA"/>
    <w:rsid w:val="006B1601"/>
    <w:rsid w:val="006B380F"/>
    <w:rsid w:val="006B42A0"/>
    <w:rsid w:val="006B4DB9"/>
    <w:rsid w:val="006B6798"/>
    <w:rsid w:val="006C086D"/>
    <w:rsid w:val="006C2E38"/>
    <w:rsid w:val="006C2E3F"/>
    <w:rsid w:val="006C3272"/>
    <w:rsid w:val="006C5F2A"/>
    <w:rsid w:val="006C6050"/>
    <w:rsid w:val="006C705C"/>
    <w:rsid w:val="006D0AC7"/>
    <w:rsid w:val="006D16A5"/>
    <w:rsid w:val="006D1B54"/>
    <w:rsid w:val="006D2D21"/>
    <w:rsid w:val="006D32AF"/>
    <w:rsid w:val="006D4FC2"/>
    <w:rsid w:val="006D65BF"/>
    <w:rsid w:val="006D66DC"/>
    <w:rsid w:val="006D7523"/>
    <w:rsid w:val="006E06D3"/>
    <w:rsid w:val="006E117E"/>
    <w:rsid w:val="006E77C9"/>
    <w:rsid w:val="006E7A1D"/>
    <w:rsid w:val="006E7D69"/>
    <w:rsid w:val="006F23D1"/>
    <w:rsid w:val="006F2FAC"/>
    <w:rsid w:val="006F350D"/>
    <w:rsid w:val="006F4E39"/>
    <w:rsid w:val="006F66D1"/>
    <w:rsid w:val="00705A66"/>
    <w:rsid w:val="00706480"/>
    <w:rsid w:val="007067E4"/>
    <w:rsid w:val="007076A3"/>
    <w:rsid w:val="00707BE3"/>
    <w:rsid w:val="00710B26"/>
    <w:rsid w:val="007110A2"/>
    <w:rsid w:val="00711112"/>
    <w:rsid w:val="00712283"/>
    <w:rsid w:val="00713730"/>
    <w:rsid w:val="00714B25"/>
    <w:rsid w:val="007163F6"/>
    <w:rsid w:val="0071664A"/>
    <w:rsid w:val="0071763E"/>
    <w:rsid w:val="00717EBC"/>
    <w:rsid w:val="007233C7"/>
    <w:rsid w:val="00726335"/>
    <w:rsid w:val="00726AD8"/>
    <w:rsid w:val="00730BC2"/>
    <w:rsid w:val="007345F8"/>
    <w:rsid w:val="00734F50"/>
    <w:rsid w:val="0073520F"/>
    <w:rsid w:val="00735AC4"/>
    <w:rsid w:val="00737C71"/>
    <w:rsid w:val="00737E2D"/>
    <w:rsid w:val="007417DD"/>
    <w:rsid w:val="00741FA0"/>
    <w:rsid w:val="00744157"/>
    <w:rsid w:val="00744282"/>
    <w:rsid w:val="00744B13"/>
    <w:rsid w:val="00744E26"/>
    <w:rsid w:val="00746DFE"/>
    <w:rsid w:val="007477D2"/>
    <w:rsid w:val="00747A2C"/>
    <w:rsid w:val="00750678"/>
    <w:rsid w:val="00751523"/>
    <w:rsid w:val="00751DB1"/>
    <w:rsid w:val="0075399C"/>
    <w:rsid w:val="0075488C"/>
    <w:rsid w:val="00754F3C"/>
    <w:rsid w:val="00761CB5"/>
    <w:rsid w:val="00762FED"/>
    <w:rsid w:val="00763645"/>
    <w:rsid w:val="0076459E"/>
    <w:rsid w:val="007654E3"/>
    <w:rsid w:val="00765EA3"/>
    <w:rsid w:val="007662B6"/>
    <w:rsid w:val="00766BD8"/>
    <w:rsid w:val="00771507"/>
    <w:rsid w:val="00771A96"/>
    <w:rsid w:val="00771ADC"/>
    <w:rsid w:val="00772B10"/>
    <w:rsid w:val="00773E8D"/>
    <w:rsid w:val="00775662"/>
    <w:rsid w:val="00776041"/>
    <w:rsid w:val="00776357"/>
    <w:rsid w:val="00776499"/>
    <w:rsid w:val="00776533"/>
    <w:rsid w:val="00777486"/>
    <w:rsid w:val="00782C9C"/>
    <w:rsid w:val="0078551F"/>
    <w:rsid w:val="00786644"/>
    <w:rsid w:val="007877C5"/>
    <w:rsid w:val="00787EF5"/>
    <w:rsid w:val="0079137F"/>
    <w:rsid w:val="00792CA4"/>
    <w:rsid w:val="007930C1"/>
    <w:rsid w:val="00794016"/>
    <w:rsid w:val="00794EC1"/>
    <w:rsid w:val="00797C53"/>
    <w:rsid w:val="007A0507"/>
    <w:rsid w:val="007A1A47"/>
    <w:rsid w:val="007A483D"/>
    <w:rsid w:val="007A6FA8"/>
    <w:rsid w:val="007A74B7"/>
    <w:rsid w:val="007B000C"/>
    <w:rsid w:val="007B24F3"/>
    <w:rsid w:val="007B307F"/>
    <w:rsid w:val="007B42CA"/>
    <w:rsid w:val="007B55AE"/>
    <w:rsid w:val="007B5A96"/>
    <w:rsid w:val="007B672C"/>
    <w:rsid w:val="007C0E00"/>
    <w:rsid w:val="007C4FD8"/>
    <w:rsid w:val="007C5E08"/>
    <w:rsid w:val="007D1AF1"/>
    <w:rsid w:val="007D231E"/>
    <w:rsid w:val="007D26B6"/>
    <w:rsid w:val="007D3DEF"/>
    <w:rsid w:val="007D56B3"/>
    <w:rsid w:val="007D7A52"/>
    <w:rsid w:val="007E035C"/>
    <w:rsid w:val="007E143B"/>
    <w:rsid w:val="007E36E5"/>
    <w:rsid w:val="007E5D40"/>
    <w:rsid w:val="007E64B5"/>
    <w:rsid w:val="007F069A"/>
    <w:rsid w:val="007F1972"/>
    <w:rsid w:val="008008D4"/>
    <w:rsid w:val="00803950"/>
    <w:rsid w:val="008046B1"/>
    <w:rsid w:val="008109CE"/>
    <w:rsid w:val="00815B5C"/>
    <w:rsid w:val="008163BA"/>
    <w:rsid w:val="0081668B"/>
    <w:rsid w:val="00821EAA"/>
    <w:rsid w:val="008221BD"/>
    <w:rsid w:val="00823869"/>
    <w:rsid w:val="008238F9"/>
    <w:rsid w:val="00824C30"/>
    <w:rsid w:val="00824FC7"/>
    <w:rsid w:val="008309CF"/>
    <w:rsid w:val="008335F8"/>
    <w:rsid w:val="00833DC1"/>
    <w:rsid w:val="008345A0"/>
    <w:rsid w:val="00834819"/>
    <w:rsid w:val="00834BF5"/>
    <w:rsid w:val="008370D4"/>
    <w:rsid w:val="00840E6F"/>
    <w:rsid w:val="00842970"/>
    <w:rsid w:val="00844086"/>
    <w:rsid w:val="008448E5"/>
    <w:rsid w:val="008463E7"/>
    <w:rsid w:val="008468CF"/>
    <w:rsid w:val="00846EB5"/>
    <w:rsid w:val="008473D9"/>
    <w:rsid w:val="008479DE"/>
    <w:rsid w:val="00847E36"/>
    <w:rsid w:val="00850D03"/>
    <w:rsid w:val="00851081"/>
    <w:rsid w:val="0085121A"/>
    <w:rsid w:val="00851CF2"/>
    <w:rsid w:val="00852064"/>
    <w:rsid w:val="008523C4"/>
    <w:rsid w:val="00852DA3"/>
    <w:rsid w:val="008530B9"/>
    <w:rsid w:val="008540A8"/>
    <w:rsid w:val="0085499F"/>
    <w:rsid w:val="00855A50"/>
    <w:rsid w:val="0086151F"/>
    <w:rsid w:val="00863B0C"/>
    <w:rsid w:val="00865964"/>
    <w:rsid w:val="00867462"/>
    <w:rsid w:val="008677B7"/>
    <w:rsid w:val="00870A84"/>
    <w:rsid w:val="00871839"/>
    <w:rsid w:val="00872F73"/>
    <w:rsid w:val="008734F8"/>
    <w:rsid w:val="00875487"/>
    <w:rsid w:val="00875DEF"/>
    <w:rsid w:val="00877D5D"/>
    <w:rsid w:val="00877FBD"/>
    <w:rsid w:val="0088091A"/>
    <w:rsid w:val="008836EE"/>
    <w:rsid w:val="00884A51"/>
    <w:rsid w:val="00884E5F"/>
    <w:rsid w:val="00887891"/>
    <w:rsid w:val="0089115D"/>
    <w:rsid w:val="008913AA"/>
    <w:rsid w:val="00894254"/>
    <w:rsid w:val="00894F67"/>
    <w:rsid w:val="008952A5"/>
    <w:rsid w:val="0089602A"/>
    <w:rsid w:val="00897D69"/>
    <w:rsid w:val="008A07A8"/>
    <w:rsid w:val="008A07CC"/>
    <w:rsid w:val="008A10F1"/>
    <w:rsid w:val="008A15A8"/>
    <w:rsid w:val="008A4E6E"/>
    <w:rsid w:val="008A61EB"/>
    <w:rsid w:val="008A6A03"/>
    <w:rsid w:val="008A74EC"/>
    <w:rsid w:val="008B110E"/>
    <w:rsid w:val="008B3035"/>
    <w:rsid w:val="008B455B"/>
    <w:rsid w:val="008B4824"/>
    <w:rsid w:val="008B5963"/>
    <w:rsid w:val="008B7349"/>
    <w:rsid w:val="008B756B"/>
    <w:rsid w:val="008C08E5"/>
    <w:rsid w:val="008C0C50"/>
    <w:rsid w:val="008C11F1"/>
    <w:rsid w:val="008C13CF"/>
    <w:rsid w:val="008C1781"/>
    <w:rsid w:val="008C2CB8"/>
    <w:rsid w:val="008C2DB2"/>
    <w:rsid w:val="008C4EDC"/>
    <w:rsid w:val="008C5EFC"/>
    <w:rsid w:val="008C60AB"/>
    <w:rsid w:val="008C641A"/>
    <w:rsid w:val="008C6D14"/>
    <w:rsid w:val="008C6E2B"/>
    <w:rsid w:val="008D07DD"/>
    <w:rsid w:val="008D11F2"/>
    <w:rsid w:val="008D179F"/>
    <w:rsid w:val="008D4779"/>
    <w:rsid w:val="008D48F5"/>
    <w:rsid w:val="008D5625"/>
    <w:rsid w:val="008D56C7"/>
    <w:rsid w:val="008D5FD9"/>
    <w:rsid w:val="008D77A2"/>
    <w:rsid w:val="008E2B25"/>
    <w:rsid w:val="008E2B6C"/>
    <w:rsid w:val="008E31E1"/>
    <w:rsid w:val="008E4082"/>
    <w:rsid w:val="008E4261"/>
    <w:rsid w:val="008E4F74"/>
    <w:rsid w:val="008E6751"/>
    <w:rsid w:val="008F1823"/>
    <w:rsid w:val="008F2151"/>
    <w:rsid w:val="008F36C8"/>
    <w:rsid w:val="008F3ADE"/>
    <w:rsid w:val="008F53C4"/>
    <w:rsid w:val="00900E4D"/>
    <w:rsid w:val="009020B7"/>
    <w:rsid w:val="009027EA"/>
    <w:rsid w:val="009029FC"/>
    <w:rsid w:val="00903266"/>
    <w:rsid w:val="00903879"/>
    <w:rsid w:val="00903888"/>
    <w:rsid w:val="00904340"/>
    <w:rsid w:val="00910007"/>
    <w:rsid w:val="009136D7"/>
    <w:rsid w:val="00914520"/>
    <w:rsid w:val="00914CB9"/>
    <w:rsid w:val="009150CC"/>
    <w:rsid w:val="009177D0"/>
    <w:rsid w:val="009202B2"/>
    <w:rsid w:val="00920F0B"/>
    <w:rsid w:val="009225AB"/>
    <w:rsid w:val="009228EC"/>
    <w:rsid w:val="00922B54"/>
    <w:rsid w:val="009232AD"/>
    <w:rsid w:val="00926FEB"/>
    <w:rsid w:val="00931873"/>
    <w:rsid w:val="00932CEF"/>
    <w:rsid w:val="00933FA0"/>
    <w:rsid w:val="00935081"/>
    <w:rsid w:val="00936065"/>
    <w:rsid w:val="00936096"/>
    <w:rsid w:val="00936199"/>
    <w:rsid w:val="00936E9B"/>
    <w:rsid w:val="00940D29"/>
    <w:rsid w:val="00942156"/>
    <w:rsid w:val="00943E33"/>
    <w:rsid w:val="00944EE1"/>
    <w:rsid w:val="00946E9B"/>
    <w:rsid w:val="009473D4"/>
    <w:rsid w:val="00947629"/>
    <w:rsid w:val="009506B8"/>
    <w:rsid w:val="00952890"/>
    <w:rsid w:val="00953FF7"/>
    <w:rsid w:val="009600E8"/>
    <w:rsid w:val="00960DD6"/>
    <w:rsid w:val="00961B65"/>
    <w:rsid w:val="00962A8E"/>
    <w:rsid w:val="0096410E"/>
    <w:rsid w:val="009675B7"/>
    <w:rsid w:val="00972680"/>
    <w:rsid w:val="009738AB"/>
    <w:rsid w:val="00975039"/>
    <w:rsid w:val="0097542E"/>
    <w:rsid w:val="00975FAE"/>
    <w:rsid w:val="009764FF"/>
    <w:rsid w:val="00976557"/>
    <w:rsid w:val="009772D7"/>
    <w:rsid w:val="00982201"/>
    <w:rsid w:val="00990C2E"/>
    <w:rsid w:val="00994AE3"/>
    <w:rsid w:val="009961CF"/>
    <w:rsid w:val="00996CC8"/>
    <w:rsid w:val="009A0909"/>
    <w:rsid w:val="009A4793"/>
    <w:rsid w:val="009A489D"/>
    <w:rsid w:val="009A5CCE"/>
    <w:rsid w:val="009A6F83"/>
    <w:rsid w:val="009B1FD2"/>
    <w:rsid w:val="009B38AC"/>
    <w:rsid w:val="009B4F65"/>
    <w:rsid w:val="009B6BA3"/>
    <w:rsid w:val="009C1577"/>
    <w:rsid w:val="009C36D7"/>
    <w:rsid w:val="009C492E"/>
    <w:rsid w:val="009C6AEB"/>
    <w:rsid w:val="009D0045"/>
    <w:rsid w:val="009D03A5"/>
    <w:rsid w:val="009D052F"/>
    <w:rsid w:val="009D0691"/>
    <w:rsid w:val="009D1656"/>
    <w:rsid w:val="009D41BE"/>
    <w:rsid w:val="009D6493"/>
    <w:rsid w:val="009D6535"/>
    <w:rsid w:val="009D6695"/>
    <w:rsid w:val="009E447B"/>
    <w:rsid w:val="009E4BB4"/>
    <w:rsid w:val="009E4BD7"/>
    <w:rsid w:val="009E5B35"/>
    <w:rsid w:val="009E7E98"/>
    <w:rsid w:val="009F0E0F"/>
    <w:rsid w:val="009F0F19"/>
    <w:rsid w:val="009F14E9"/>
    <w:rsid w:val="009F16D1"/>
    <w:rsid w:val="009F2FD8"/>
    <w:rsid w:val="009F30ED"/>
    <w:rsid w:val="009F43D7"/>
    <w:rsid w:val="009F4720"/>
    <w:rsid w:val="009F7150"/>
    <w:rsid w:val="00A004E6"/>
    <w:rsid w:val="00A008A4"/>
    <w:rsid w:val="00A01EFB"/>
    <w:rsid w:val="00A026D4"/>
    <w:rsid w:val="00A030AE"/>
    <w:rsid w:val="00A03C9E"/>
    <w:rsid w:val="00A04CFF"/>
    <w:rsid w:val="00A05ABF"/>
    <w:rsid w:val="00A0766A"/>
    <w:rsid w:val="00A110A3"/>
    <w:rsid w:val="00A125D3"/>
    <w:rsid w:val="00A1359E"/>
    <w:rsid w:val="00A16F6C"/>
    <w:rsid w:val="00A200AC"/>
    <w:rsid w:val="00A27699"/>
    <w:rsid w:val="00A31828"/>
    <w:rsid w:val="00A32A00"/>
    <w:rsid w:val="00A32EB0"/>
    <w:rsid w:val="00A33545"/>
    <w:rsid w:val="00A33910"/>
    <w:rsid w:val="00A36043"/>
    <w:rsid w:val="00A4071E"/>
    <w:rsid w:val="00A40E53"/>
    <w:rsid w:val="00A413B4"/>
    <w:rsid w:val="00A413F3"/>
    <w:rsid w:val="00A42DCD"/>
    <w:rsid w:val="00A46986"/>
    <w:rsid w:val="00A46F6C"/>
    <w:rsid w:val="00A50800"/>
    <w:rsid w:val="00A50DC8"/>
    <w:rsid w:val="00A519BA"/>
    <w:rsid w:val="00A529EC"/>
    <w:rsid w:val="00A5343A"/>
    <w:rsid w:val="00A53FF7"/>
    <w:rsid w:val="00A56D3C"/>
    <w:rsid w:val="00A5738F"/>
    <w:rsid w:val="00A57407"/>
    <w:rsid w:val="00A6284D"/>
    <w:rsid w:val="00A63292"/>
    <w:rsid w:val="00A6773D"/>
    <w:rsid w:val="00A72415"/>
    <w:rsid w:val="00A728BE"/>
    <w:rsid w:val="00A75BF7"/>
    <w:rsid w:val="00A75EAA"/>
    <w:rsid w:val="00A8167B"/>
    <w:rsid w:val="00A81B21"/>
    <w:rsid w:val="00A8243F"/>
    <w:rsid w:val="00A858DE"/>
    <w:rsid w:val="00A85A33"/>
    <w:rsid w:val="00A86AE4"/>
    <w:rsid w:val="00A86C2E"/>
    <w:rsid w:val="00A871AC"/>
    <w:rsid w:val="00A90B62"/>
    <w:rsid w:val="00A921DF"/>
    <w:rsid w:val="00A92AFB"/>
    <w:rsid w:val="00A9375E"/>
    <w:rsid w:val="00A93F94"/>
    <w:rsid w:val="00A94A94"/>
    <w:rsid w:val="00A94CA7"/>
    <w:rsid w:val="00A9598E"/>
    <w:rsid w:val="00AA09FE"/>
    <w:rsid w:val="00AA1197"/>
    <w:rsid w:val="00AA1205"/>
    <w:rsid w:val="00AA3B92"/>
    <w:rsid w:val="00AA503E"/>
    <w:rsid w:val="00AA5BF6"/>
    <w:rsid w:val="00AA6349"/>
    <w:rsid w:val="00AA7AA4"/>
    <w:rsid w:val="00AB2E1D"/>
    <w:rsid w:val="00AB4242"/>
    <w:rsid w:val="00AB51EB"/>
    <w:rsid w:val="00AB648C"/>
    <w:rsid w:val="00AB6CF2"/>
    <w:rsid w:val="00AB7B63"/>
    <w:rsid w:val="00AB7CF5"/>
    <w:rsid w:val="00AB7CFF"/>
    <w:rsid w:val="00AC0200"/>
    <w:rsid w:val="00AC04F9"/>
    <w:rsid w:val="00AC0C61"/>
    <w:rsid w:val="00AC10EA"/>
    <w:rsid w:val="00AC2059"/>
    <w:rsid w:val="00AC361C"/>
    <w:rsid w:val="00AC36C6"/>
    <w:rsid w:val="00AC39B4"/>
    <w:rsid w:val="00AC52E9"/>
    <w:rsid w:val="00AC6610"/>
    <w:rsid w:val="00AD1400"/>
    <w:rsid w:val="00AD1DD4"/>
    <w:rsid w:val="00AD1E27"/>
    <w:rsid w:val="00AD21A2"/>
    <w:rsid w:val="00AD2A9A"/>
    <w:rsid w:val="00AD31C2"/>
    <w:rsid w:val="00AD5F7F"/>
    <w:rsid w:val="00AD65C9"/>
    <w:rsid w:val="00AD7EE0"/>
    <w:rsid w:val="00AE03D3"/>
    <w:rsid w:val="00AE2E9E"/>
    <w:rsid w:val="00AE44E4"/>
    <w:rsid w:val="00AE53D9"/>
    <w:rsid w:val="00AE6283"/>
    <w:rsid w:val="00AE7C0B"/>
    <w:rsid w:val="00AF29E3"/>
    <w:rsid w:val="00AF633C"/>
    <w:rsid w:val="00AF66D7"/>
    <w:rsid w:val="00AF6BA5"/>
    <w:rsid w:val="00AF6F6E"/>
    <w:rsid w:val="00B006DD"/>
    <w:rsid w:val="00B01FE5"/>
    <w:rsid w:val="00B02CCA"/>
    <w:rsid w:val="00B0456F"/>
    <w:rsid w:val="00B05F92"/>
    <w:rsid w:val="00B1039D"/>
    <w:rsid w:val="00B10885"/>
    <w:rsid w:val="00B1181E"/>
    <w:rsid w:val="00B142E4"/>
    <w:rsid w:val="00B144A8"/>
    <w:rsid w:val="00B1612D"/>
    <w:rsid w:val="00B163A3"/>
    <w:rsid w:val="00B167EC"/>
    <w:rsid w:val="00B174DD"/>
    <w:rsid w:val="00B17FDE"/>
    <w:rsid w:val="00B203B1"/>
    <w:rsid w:val="00B2179C"/>
    <w:rsid w:val="00B21AD4"/>
    <w:rsid w:val="00B21B55"/>
    <w:rsid w:val="00B21D56"/>
    <w:rsid w:val="00B228B2"/>
    <w:rsid w:val="00B2318F"/>
    <w:rsid w:val="00B23368"/>
    <w:rsid w:val="00B24DD0"/>
    <w:rsid w:val="00B25CE4"/>
    <w:rsid w:val="00B26CA4"/>
    <w:rsid w:val="00B304CA"/>
    <w:rsid w:val="00B30809"/>
    <w:rsid w:val="00B3121A"/>
    <w:rsid w:val="00B35C27"/>
    <w:rsid w:val="00B42421"/>
    <w:rsid w:val="00B457C0"/>
    <w:rsid w:val="00B5111B"/>
    <w:rsid w:val="00B520D3"/>
    <w:rsid w:val="00B53582"/>
    <w:rsid w:val="00B53C84"/>
    <w:rsid w:val="00B54593"/>
    <w:rsid w:val="00B54DCB"/>
    <w:rsid w:val="00B54ECE"/>
    <w:rsid w:val="00B575CE"/>
    <w:rsid w:val="00B63D17"/>
    <w:rsid w:val="00B647CC"/>
    <w:rsid w:val="00B6576A"/>
    <w:rsid w:val="00B65EDF"/>
    <w:rsid w:val="00B676C9"/>
    <w:rsid w:val="00B6784F"/>
    <w:rsid w:val="00B71A33"/>
    <w:rsid w:val="00B71FE8"/>
    <w:rsid w:val="00B72F6C"/>
    <w:rsid w:val="00B74941"/>
    <w:rsid w:val="00B74B51"/>
    <w:rsid w:val="00B76814"/>
    <w:rsid w:val="00B76BEE"/>
    <w:rsid w:val="00B80A01"/>
    <w:rsid w:val="00B8194B"/>
    <w:rsid w:val="00B833FE"/>
    <w:rsid w:val="00B83AD8"/>
    <w:rsid w:val="00B8458C"/>
    <w:rsid w:val="00B86C4C"/>
    <w:rsid w:val="00B87A1A"/>
    <w:rsid w:val="00B92732"/>
    <w:rsid w:val="00B92CA7"/>
    <w:rsid w:val="00B93EF1"/>
    <w:rsid w:val="00B95A16"/>
    <w:rsid w:val="00B95A3A"/>
    <w:rsid w:val="00BA0887"/>
    <w:rsid w:val="00BA15E6"/>
    <w:rsid w:val="00BA1704"/>
    <w:rsid w:val="00BA1728"/>
    <w:rsid w:val="00BA2EDA"/>
    <w:rsid w:val="00BA4A92"/>
    <w:rsid w:val="00BA7AF3"/>
    <w:rsid w:val="00BB18B1"/>
    <w:rsid w:val="00BB1E3B"/>
    <w:rsid w:val="00BB28C5"/>
    <w:rsid w:val="00BB2C24"/>
    <w:rsid w:val="00BB332F"/>
    <w:rsid w:val="00BB3DE1"/>
    <w:rsid w:val="00BB5F79"/>
    <w:rsid w:val="00BC3D74"/>
    <w:rsid w:val="00BC3D75"/>
    <w:rsid w:val="00BC4C3D"/>
    <w:rsid w:val="00BC5842"/>
    <w:rsid w:val="00BC5F7C"/>
    <w:rsid w:val="00BD0075"/>
    <w:rsid w:val="00BD062D"/>
    <w:rsid w:val="00BD15EC"/>
    <w:rsid w:val="00BD1B91"/>
    <w:rsid w:val="00BD56BA"/>
    <w:rsid w:val="00BD709C"/>
    <w:rsid w:val="00BD74F9"/>
    <w:rsid w:val="00BE0EF0"/>
    <w:rsid w:val="00BE17CE"/>
    <w:rsid w:val="00BE192F"/>
    <w:rsid w:val="00BE20F2"/>
    <w:rsid w:val="00BE2CAE"/>
    <w:rsid w:val="00BE3601"/>
    <w:rsid w:val="00BE47A3"/>
    <w:rsid w:val="00BE686D"/>
    <w:rsid w:val="00BE6C5A"/>
    <w:rsid w:val="00BF01B3"/>
    <w:rsid w:val="00BF0353"/>
    <w:rsid w:val="00BF0CFF"/>
    <w:rsid w:val="00BF2A9F"/>
    <w:rsid w:val="00BF3260"/>
    <w:rsid w:val="00BF3338"/>
    <w:rsid w:val="00BF4319"/>
    <w:rsid w:val="00BF509B"/>
    <w:rsid w:val="00BF63F7"/>
    <w:rsid w:val="00C0254F"/>
    <w:rsid w:val="00C02800"/>
    <w:rsid w:val="00C02AA8"/>
    <w:rsid w:val="00C03305"/>
    <w:rsid w:val="00C039EC"/>
    <w:rsid w:val="00C03AD2"/>
    <w:rsid w:val="00C05576"/>
    <w:rsid w:val="00C103E8"/>
    <w:rsid w:val="00C11005"/>
    <w:rsid w:val="00C1102B"/>
    <w:rsid w:val="00C17117"/>
    <w:rsid w:val="00C17183"/>
    <w:rsid w:val="00C223B8"/>
    <w:rsid w:val="00C242E0"/>
    <w:rsid w:val="00C24606"/>
    <w:rsid w:val="00C25994"/>
    <w:rsid w:val="00C260F2"/>
    <w:rsid w:val="00C2674D"/>
    <w:rsid w:val="00C2736B"/>
    <w:rsid w:val="00C31ED4"/>
    <w:rsid w:val="00C32B65"/>
    <w:rsid w:val="00C34510"/>
    <w:rsid w:val="00C35F4D"/>
    <w:rsid w:val="00C3680E"/>
    <w:rsid w:val="00C36928"/>
    <w:rsid w:val="00C41456"/>
    <w:rsid w:val="00C41688"/>
    <w:rsid w:val="00C44000"/>
    <w:rsid w:val="00C440CB"/>
    <w:rsid w:val="00C44AEA"/>
    <w:rsid w:val="00C4599A"/>
    <w:rsid w:val="00C46305"/>
    <w:rsid w:val="00C465AB"/>
    <w:rsid w:val="00C51060"/>
    <w:rsid w:val="00C55176"/>
    <w:rsid w:val="00C60073"/>
    <w:rsid w:val="00C6468D"/>
    <w:rsid w:val="00C655D5"/>
    <w:rsid w:val="00C656D6"/>
    <w:rsid w:val="00C657C3"/>
    <w:rsid w:val="00C7383C"/>
    <w:rsid w:val="00C73A5E"/>
    <w:rsid w:val="00C74D89"/>
    <w:rsid w:val="00C7511F"/>
    <w:rsid w:val="00C757D3"/>
    <w:rsid w:val="00C75C73"/>
    <w:rsid w:val="00C80B8C"/>
    <w:rsid w:val="00C87534"/>
    <w:rsid w:val="00C8775B"/>
    <w:rsid w:val="00C91496"/>
    <w:rsid w:val="00C9193D"/>
    <w:rsid w:val="00C91E64"/>
    <w:rsid w:val="00C92227"/>
    <w:rsid w:val="00C9233D"/>
    <w:rsid w:val="00C92B8D"/>
    <w:rsid w:val="00C92E39"/>
    <w:rsid w:val="00C95447"/>
    <w:rsid w:val="00C97EDF"/>
    <w:rsid w:val="00CA55C1"/>
    <w:rsid w:val="00CA60AD"/>
    <w:rsid w:val="00CA6290"/>
    <w:rsid w:val="00CA6822"/>
    <w:rsid w:val="00CA69A0"/>
    <w:rsid w:val="00CA7018"/>
    <w:rsid w:val="00CA71E4"/>
    <w:rsid w:val="00CA7AE2"/>
    <w:rsid w:val="00CB03FE"/>
    <w:rsid w:val="00CB1468"/>
    <w:rsid w:val="00CB746C"/>
    <w:rsid w:val="00CC3B18"/>
    <w:rsid w:val="00CC3ECC"/>
    <w:rsid w:val="00CC64F4"/>
    <w:rsid w:val="00CD1FAD"/>
    <w:rsid w:val="00CD2F02"/>
    <w:rsid w:val="00CD3E61"/>
    <w:rsid w:val="00CD546E"/>
    <w:rsid w:val="00CD6B50"/>
    <w:rsid w:val="00CD6F7E"/>
    <w:rsid w:val="00CD7A31"/>
    <w:rsid w:val="00CE0071"/>
    <w:rsid w:val="00CE36FA"/>
    <w:rsid w:val="00CE46CD"/>
    <w:rsid w:val="00CE5A7E"/>
    <w:rsid w:val="00CE62D8"/>
    <w:rsid w:val="00CE7F38"/>
    <w:rsid w:val="00CF0925"/>
    <w:rsid w:val="00CF132A"/>
    <w:rsid w:val="00CF155E"/>
    <w:rsid w:val="00CF33D9"/>
    <w:rsid w:val="00CF3777"/>
    <w:rsid w:val="00CF3AC9"/>
    <w:rsid w:val="00CF3E8A"/>
    <w:rsid w:val="00CF5C26"/>
    <w:rsid w:val="00D01EDF"/>
    <w:rsid w:val="00D0345C"/>
    <w:rsid w:val="00D062BB"/>
    <w:rsid w:val="00D064F6"/>
    <w:rsid w:val="00D07527"/>
    <w:rsid w:val="00D10700"/>
    <w:rsid w:val="00D10A82"/>
    <w:rsid w:val="00D1287A"/>
    <w:rsid w:val="00D133CE"/>
    <w:rsid w:val="00D1377A"/>
    <w:rsid w:val="00D14CC3"/>
    <w:rsid w:val="00D151C6"/>
    <w:rsid w:val="00D15BFD"/>
    <w:rsid w:val="00D20384"/>
    <w:rsid w:val="00D25E39"/>
    <w:rsid w:val="00D3035D"/>
    <w:rsid w:val="00D320F9"/>
    <w:rsid w:val="00D32342"/>
    <w:rsid w:val="00D33A43"/>
    <w:rsid w:val="00D341B7"/>
    <w:rsid w:val="00D353A9"/>
    <w:rsid w:val="00D36EF1"/>
    <w:rsid w:val="00D4294C"/>
    <w:rsid w:val="00D42EBD"/>
    <w:rsid w:val="00D42F2D"/>
    <w:rsid w:val="00D4576C"/>
    <w:rsid w:val="00D46F70"/>
    <w:rsid w:val="00D472F4"/>
    <w:rsid w:val="00D4730E"/>
    <w:rsid w:val="00D50C18"/>
    <w:rsid w:val="00D52847"/>
    <w:rsid w:val="00D5330F"/>
    <w:rsid w:val="00D540B1"/>
    <w:rsid w:val="00D54892"/>
    <w:rsid w:val="00D55CC9"/>
    <w:rsid w:val="00D63AD9"/>
    <w:rsid w:val="00D64353"/>
    <w:rsid w:val="00D70039"/>
    <w:rsid w:val="00D71505"/>
    <w:rsid w:val="00D71BD2"/>
    <w:rsid w:val="00D749C5"/>
    <w:rsid w:val="00D777EE"/>
    <w:rsid w:val="00D814D5"/>
    <w:rsid w:val="00D8157E"/>
    <w:rsid w:val="00D82FF9"/>
    <w:rsid w:val="00D84BC8"/>
    <w:rsid w:val="00D907BD"/>
    <w:rsid w:val="00D939C5"/>
    <w:rsid w:val="00D94A8B"/>
    <w:rsid w:val="00D966F1"/>
    <w:rsid w:val="00D975A5"/>
    <w:rsid w:val="00DA2B7E"/>
    <w:rsid w:val="00DA31E7"/>
    <w:rsid w:val="00DA42B2"/>
    <w:rsid w:val="00DA4C49"/>
    <w:rsid w:val="00DA5D79"/>
    <w:rsid w:val="00DA747E"/>
    <w:rsid w:val="00DB0F41"/>
    <w:rsid w:val="00DB1558"/>
    <w:rsid w:val="00DB2344"/>
    <w:rsid w:val="00DB2797"/>
    <w:rsid w:val="00DB3674"/>
    <w:rsid w:val="00DB41A3"/>
    <w:rsid w:val="00DB5A1C"/>
    <w:rsid w:val="00DB696D"/>
    <w:rsid w:val="00DB6C2B"/>
    <w:rsid w:val="00DB7B85"/>
    <w:rsid w:val="00DC41B1"/>
    <w:rsid w:val="00DC7465"/>
    <w:rsid w:val="00DD0FF1"/>
    <w:rsid w:val="00DD3B20"/>
    <w:rsid w:val="00DD426D"/>
    <w:rsid w:val="00DD4654"/>
    <w:rsid w:val="00DD65D7"/>
    <w:rsid w:val="00DD7611"/>
    <w:rsid w:val="00DE13BD"/>
    <w:rsid w:val="00DE2634"/>
    <w:rsid w:val="00DE26A6"/>
    <w:rsid w:val="00DE2858"/>
    <w:rsid w:val="00DE2ACB"/>
    <w:rsid w:val="00DE3053"/>
    <w:rsid w:val="00DE4363"/>
    <w:rsid w:val="00DE58B5"/>
    <w:rsid w:val="00DE73AF"/>
    <w:rsid w:val="00DF084B"/>
    <w:rsid w:val="00DF22B4"/>
    <w:rsid w:val="00DF4C42"/>
    <w:rsid w:val="00DF65C8"/>
    <w:rsid w:val="00E01472"/>
    <w:rsid w:val="00E014D0"/>
    <w:rsid w:val="00E057C3"/>
    <w:rsid w:val="00E06313"/>
    <w:rsid w:val="00E06E68"/>
    <w:rsid w:val="00E07125"/>
    <w:rsid w:val="00E07196"/>
    <w:rsid w:val="00E072A4"/>
    <w:rsid w:val="00E072C8"/>
    <w:rsid w:val="00E07C75"/>
    <w:rsid w:val="00E13960"/>
    <w:rsid w:val="00E13DF6"/>
    <w:rsid w:val="00E174EC"/>
    <w:rsid w:val="00E174F3"/>
    <w:rsid w:val="00E205CB"/>
    <w:rsid w:val="00E222C5"/>
    <w:rsid w:val="00E222EC"/>
    <w:rsid w:val="00E23F04"/>
    <w:rsid w:val="00E265DD"/>
    <w:rsid w:val="00E2674D"/>
    <w:rsid w:val="00E3143A"/>
    <w:rsid w:val="00E329A9"/>
    <w:rsid w:val="00E33576"/>
    <w:rsid w:val="00E337A9"/>
    <w:rsid w:val="00E370C9"/>
    <w:rsid w:val="00E3762A"/>
    <w:rsid w:val="00E376B4"/>
    <w:rsid w:val="00E43938"/>
    <w:rsid w:val="00E441B7"/>
    <w:rsid w:val="00E45057"/>
    <w:rsid w:val="00E45070"/>
    <w:rsid w:val="00E451AB"/>
    <w:rsid w:val="00E453EC"/>
    <w:rsid w:val="00E45AAC"/>
    <w:rsid w:val="00E46C7A"/>
    <w:rsid w:val="00E47A25"/>
    <w:rsid w:val="00E51181"/>
    <w:rsid w:val="00E53917"/>
    <w:rsid w:val="00E569C4"/>
    <w:rsid w:val="00E56EAA"/>
    <w:rsid w:val="00E66145"/>
    <w:rsid w:val="00E70213"/>
    <w:rsid w:val="00E7518A"/>
    <w:rsid w:val="00E75C53"/>
    <w:rsid w:val="00E766E5"/>
    <w:rsid w:val="00E808CF"/>
    <w:rsid w:val="00E82CCF"/>
    <w:rsid w:val="00E842C3"/>
    <w:rsid w:val="00E84943"/>
    <w:rsid w:val="00E84B71"/>
    <w:rsid w:val="00E85287"/>
    <w:rsid w:val="00E85A6E"/>
    <w:rsid w:val="00E8682E"/>
    <w:rsid w:val="00E86F5E"/>
    <w:rsid w:val="00E9265D"/>
    <w:rsid w:val="00E9332F"/>
    <w:rsid w:val="00E93BF1"/>
    <w:rsid w:val="00E9433F"/>
    <w:rsid w:val="00E94459"/>
    <w:rsid w:val="00E975E0"/>
    <w:rsid w:val="00EA129A"/>
    <w:rsid w:val="00EA5212"/>
    <w:rsid w:val="00EA78C9"/>
    <w:rsid w:val="00EA7C67"/>
    <w:rsid w:val="00EB16F4"/>
    <w:rsid w:val="00EB170F"/>
    <w:rsid w:val="00EB34D4"/>
    <w:rsid w:val="00EB38C0"/>
    <w:rsid w:val="00EB4EBC"/>
    <w:rsid w:val="00EB54A1"/>
    <w:rsid w:val="00EB70F9"/>
    <w:rsid w:val="00EB78E9"/>
    <w:rsid w:val="00EC0050"/>
    <w:rsid w:val="00EC0BCB"/>
    <w:rsid w:val="00EC5B77"/>
    <w:rsid w:val="00EC6CBB"/>
    <w:rsid w:val="00EC7CB2"/>
    <w:rsid w:val="00ED08B8"/>
    <w:rsid w:val="00ED0F6F"/>
    <w:rsid w:val="00ED27F2"/>
    <w:rsid w:val="00ED3116"/>
    <w:rsid w:val="00ED46D9"/>
    <w:rsid w:val="00ED62AD"/>
    <w:rsid w:val="00ED7172"/>
    <w:rsid w:val="00EE0B6F"/>
    <w:rsid w:val="00EE0EA1"/>
    <w:rsid w:val="00EE1BF7"/>
    <w:rsid w:val="00EE23AF"/>
    <w:rsid w:val="00EE2F77"/>
    <w:rsid w:val="00EE3CCF"/>
    <w:rsid w:val="00EE4487"/>
    <w:rsid w:val="00EE4CE0"/>
    <w:rsid w:val="00EE5967"/>
    <w:rsid w:val="00EE6032"/>
    <w:rsid w:val="00EE7F55"/>
    <w:rsid w:val="00EF0B87"/>
    <w:rsid w:val="00EF1AB6"/>
    <w:rsid w:val="00EF3E0A"/>
    <w:rsid w:val="00EF6365"/>
    <w:rsid w:val="00EF78A6"/>
    <w:rsid w:val="00F000F3"/>
    <w:rsid w:val="00F01909"/>
    <w:rsid w:val="00F019CB"/>
    <w:rsid w:val="00F04057"/>
    <w:rsid w:val="00F04F04"/>
    <w:rsid w:val="00F0749F"/>
    <w:rsid w:val="00F10A9B"/>
    <w:rsid w:val="00F1102C"/>
    <w:rsid w:val="00F134AD"/>
    <w:rsid w:val="00F135F8"/>
    <w:rsid w:val="00F14C5B"/>
    <w:rsid w:val="00F20B34"/>
    <w:rsid w:val="00F21E11"/>
    <w:rsid w:val="00F22935"/>
    <w:rsid w:val="00F233AC"/>
    <w:rsid w:val="00F24E68"/>
    <w:rsid w:val="00F258A9"/>
    <w:rsid w:val="00F25D00"/>
    <w:rsid w:val="00F26C26"/>
    <w:rsid w:val="00F275D9"/>
    <w:rsid w:val="00F307F9"/>
    <w:rsid w:val="00F313CF"/>
    <w:rsid w:val="00F32695"/>
    <w:rsid w:val="00F32D0C"/>
    <w:rsid w:val="00F40818"/>
    <w:rsid w:val="00F41302"/>
    <w:rsid w:val="00F45404"/>
    <w:rsid w:val="00F45A23"/>
    <w:rsid w:val="00F45B27"/>
    <w:rsid w:val="00F46918"/>
    <w:rsid w:val="00F505E4"/>
    <w:rsid w:val="00F5165D"/>
    <w:rsid w:val="00F51DFA"/>
    <w:rsid w:val="00F52DAD"/>
    <w:rsid w:val="00F5432A"/>
    <w:rsid w:val="00F5442F"/>
    <w:rsid w:val="00F558DC"/>
    <w:rsid w:val="00F55BDB"/>
    <w:rsid w:val="00F55D80"/>
    <w:rsid w:val="00F568A3"/>
    <w:rsid w:val="00F56FCD"/>
    <w:rsid w:val="00F579D1"/>
    <w:rsid w:val="00F62D5B"/>
    <w:rsid w:val="00F63BFD"/>
    <w:rsid w:val="00F64A36"/>
    <w:rsid w:val="00F65022"/>
    <w:rsid w:val="00F66D00"/>
    <w:rsid w:val="00F6799A"/>
    <w:rsid w:val="00F70199"/>
    <w:rsid w:val="00F70DF4"/>
    <w:rsid w:val="00F71DC1"/>
    <w:rsid w:val="00F72334"/>
    <w:rsid w:val="00F726B3"/>
    <w:rsid w:val="00F72FF7"/>
    <w:rsid w:val="00F73989"/>
    <w:rsid w:val="00F74F49"/>
    <w:rsid w:val="00F757EB"/>
    <w:rsid w:val="00F76ED2"/>
    <w:rsid w:val="00F813EF"/>
    <w:rsid w:val="00F81DE2"/>
    <w:rsid w:val="00F826BC"/>
    <w:rsid w:val="00F84A9A"/>
    <w:rsid w:val="00F86152"/>
    <w:rsid w:val="00F86171"/>
    <w:rsid w:val="00F8760C"/>
    <w:rsid w:val="00F904F6"/>
    <w:rsid w:val="00F93323"/>
    <w:rsid w:val="00F95C86"/>
    <w:rsid w:val="00F97044"/>
    <w:rsid w:val="00FA3784"/>
    <w:rsid w:val="00FA413D"/>
    <w:rsid w:val="00FA6BAA"/>
    <w:rsid w:val="00FB1087"/>
    <w:rsid w:val="00FB30BF"/>
    <w:rsid w:val="00FB4D0F"/>
    <w:rsid w:val="00FB6057"/>
    <w:rsid w:val="00FC0F05"/>
    <w:rsid w:val="00FC1E78"/>
    <w:rsid w:val="00FC2022"/>
    <w:rsid w:val="00FC3448"/>
    <w:rsid w:val="00FC4413"/>
    <w:rsid w:val="00FC64F7"/>
    <w:rsid w:val="00FD1066"/>
    <w:rsid w:val="00FD1349"/>
    <w:rsid w:val="00FD1F76"/>
    <w:rsid w:val="00FD230B"/>
    <w:rsid w:val="00FD2D10"/>
    <w:rsid w:val="00FD315E"/>
    <w:rsid w:val="00FD38FE"/>
    <w:rsid w:val="00FD3F4E"/>
    <w:rsid w:val="00FD4E2D"/>
    <w:rsid w:val="00FD5134"/>
    <w:rsid w:val="00FD676F"/>
    <w:rsid w:val="00FE26A5"/>
    <w:rsid w:val="00FE2E07"/>
    <w:rsid w:val="00FE3DD4"/>
    <w:rsid w:val="00FE48BC"/>
    <w:rsid w:val="00FE51E5"/>
    <w:rsid w:val="00FE6FC8"/>
    <w:rsid w:val="00FE71F1"/>
    <w:rsid w:val="00FE7692"/>
    <w:rsid w:val="00FF0F72"/>
    <w:rsid w:val="00FF277E"/>
    <w:rsid w:val="00FF470F"/>
    <w:rsid w:val="00FF57AD"/>
    <w:rsid w:val="00FF719C"/>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6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0E5EAF"/>
    <w:pPr>
      <w:spacing w:before="200"/>
    </w:pPr>
    <w:rPr>
      <w:rFonts w:ascii="Times New Roman" w:hAnsi="Times New Roman"/>
      <w:sz w:val="26"/>
      <w:lang w:val="de-DE"/>
    </w:rPr>
  </w:style>
  <w:style w:type="paragraph" w:styleId="berschrift1">
    <w:name w:val="heading 1"/>
    <w:aliases w:val="Subheadings1"/>
    <w:basedOn w:val="berschrift5"/>
    <w:next w:val="Standard"/>
    <w:link w:val="berschrift1Zchn"/>
    <w:autoRedefine/>
    <w:uiPriority w:val="9"/>
    <w:qFormat/>
    <w:rsid w:val="000E5EAF"/>
    <w:pPr>
      <w:numPr>
        <w:numId w:val="16"/>
      </w:numPr>
      <w:spacing w:before="600"/>
      <w:jc w:val="left"/>
      <w:outlineLvl w:val="0"/>
    </w:pPr>
    <w:rPr>
      <w:rFonts w:ascii="Times New Roman" w:hAnsi="Times New Roman"/>
      <w:b/>
      <w:bCs/>
      <w:color w:val="000000" w:themeColor="text1"/>
      <w:szCs w:val="28"/>
    </w:rPr>
  </w:style>
  <w:style w:type="paragraph" w:styleId="berschrift5">
    <w:name w:val="heading 5"/>
    <w:basedOn w:val="Standard"/>
    <w:next w:val="Standard"/>
    <w:link w:val="berschrift5Zchn"/>
    <w:uiPriority w:val="9"/>
    <w:semiHidden/>
    <w:unhideWhenUsed/>
    <w:qFormat/>
    <w:rsid w:val="00936199"/>
    <w:pPr>
      <w:keepNext/>
      <w:keepLines/>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Subheadings1 Zchn"/>
    <w:basedOn w:val="Absatz-Standardschriftart"/>
    <w:link w:val="berschrift1"/>
    <w:uiPriority w:val="9"/>
    <w:rsid w:val="000E5EAF"/>
    <w:rPr>
      <w:rFonts w:ascii="Times New Roman" w:eastAsiaTheme="majorEastAsia" w:hAnsi="Times New Roman" w:cstheme="majorBidi"/>
      <w:b/>
      <w:bCs/>
      <w:color w:val="000000" w:themeColor="text1"/>
      <w:sz w:val="26"/>
      <w:szCs w:val="28"/>
      <w:lang w:val="de-DE"/>
    </w:rPr>
  </w:style>
  <w:style w:type="paragraph" w:styleId="KeinLeerraum">
    <w:name w:val="No Spacing"/>
    <w:aliases w:val="Authors"/>
    <w:link w:val="KeinLeerraumZchn"/>
    <w:uiPriority w:val="1"/>
    <w:qFormat/>
    <w:rsid w:val="000E5EAF"/>
    <w:pPr>
      <w:spacing w:after="600"/>
      <w:jc w:val="center"/>
    </w:pPr>
    <w:rPr>
      <w:rFonts w:ascii="Times New Roman" w:hAnsi="Times New Roman"/>
    </w:rPr>
  </w:style>
  <w:style w:type="character" w:styleId="Hyperlink">
    <w:name w:val="Hyperlink"/>
    <w:basedOn w:val="Absatz-Standardschriftart"/>
    <w:uiPriority w:val="99"/>
    <w:unhideWhenUsed/>
    <w:rsid w:val="0005154B"/>
    <w:rPr>
      <w:color w:val="0000FF" w:themeColor="hyperlink"/>
      <w:u w:val="single"/>
    </w:rPr>
  </w:style>
  <w:style w:type="paragraph" w:customStyle="1" w:styleId="heading1">
    <w:name w:val="heading1"/>
    <w:basedOn w:val="Standard"/>
    <w:next w:val="Standard"/>
    <w:qFormat/>
    <w:rsid w:val="000E5EAF"/>
    <w:pPr>
      <w:keepNext/>
      <w:keepLines/>
      <w:tabs>
        <w:tab w:val="left" w:pos="454"/>
      </w:tabs>
      <w:suppressAutoHyphens/>
      <w:spacing w:before="0"/>
      <w:jc w:val="center"/>
    </w:pPr>
    <w:rPr>
      <w:rFonts w:ascii="Times" w:eastAsia="Times New Roman" w:hAnsi="Times" w:cs="Times New Roman"/>
      <w:b/>
      <w:sz w:val="30"/>
      <w:szCs w:val="20"/>
      <w:lang w:val="en-US" w:eastAsia="de-DE"/>
    </w:rPr>
  </w:style>
  <w:style w:type="paragraph" w:customStyle="1" w:styleId="abstract">
    <w:name w:val="abstract"/>
    <w:basedOn w:val="KeinLeerraum"/>
    <w:link w:val="abstractZchn"/>
    <w:qFormat/>
    <w:rsid w:val="00A9375E"/>
    <w:pPr>
      <w:spacing w:before="160" w:after="0"/>
      <w:ind w:left="567" w:right="567"/>
      <w:jc w:val="both"/>
    </w:pPr>
  </w:style>
  <w:style w:type="paragraph" w:styleId="Untertitel">
    <w:name w:val="Subtitle"/>
    <w:aliases w:val="Figure"/>
    <w:basedOn w:val="Standard"/>
    <w:next w:val="Standard"/>
    <w:link w:val="UntertitelZchn"/>
    <w:uiPriority w:val="11"/>
    <w:qFormat/>
    <w:rsid w:val="00424F64"/>
    <w:pPr>
      <w:numPr>
        <w:ilvl w:val="1"/>
      </w:numPr>
      <w:spacing w:before="240" w:after="240"/>
      <w:jc w:val="center"/>
    </w:pPr>
    <w:rPr>
      <w:rFonts w:eastAsiaTheme="majorEastAsia" w:cstheme="majorBidi"/>
      <w:iCs/>
      <w:color w:val="000000" w:themeColor="text1"/>
      <w:spacing w:val="15"/>
      <w:szCs w:val="24"/>
    </w:rPr>
  </w:style>
  <w:style w:type="character" w:customStyle="1" w:styleId="UntertitelZchn">
    <w:name w:val="Untertitel Zchn"/>
    <w:aliases w:val="Figure Zchn"/>
    <w:basedOn w:val="Absatz-Standardschriftart"/>
    <w:link w:val="Untertitel"/>
    <w:uiPriority w:val="11"/>
    <w:rsid w:val="00424F64"/>
    <w:rPr>
      <w:rFonts w:ascii="Times New Roman" w:eastAsiaTheme="majorEastAsia" w:hAnsi="Times New Roman" w:cstheme="majorBidi"/>
      <w:iCs/>
      <w:color w:val="000000" w:themeColor="text1"/>
      <w:spacing w:val="15"/>
      <w:sz w:val="24"/>
      <w:szCs w:val="24"/>
      <w:lang w:val="de-DE"/>
    </w:rPr>
  </w:style>
  <w:style w:type="character" w:customStyle="1" w:styleId="KeinLeerraumZchn">
    <w:name w:val="Kein Leerraum Zchn"/>
    <w:aliases w:val="Authors Zchn"/>
    <w:basedOn w:val="Absatz-Standardschriftart"/>
    <w:link w:val="KeinLeerraum"/>
    <w:uiPriority w:val="1"/>
    <w:rsid w:val="000E5EAF"/>
    <w:rPr>
      <w:rFonts w:ascii="Times New Roman" w:hAnsi="Times New Roman"/>
    </w:rPr>
  </w:style>
  <w:style w:type="character" w:customStyle="1" w:styleId="abstractZchn">
    <w:name w:val="abstract Zchn"/>
    <w:basedOn w:val="KeinLeerraumZchn"/>
    <w:link w:val="abstract"/>
    <w:rsid w:val="00A9375E"/>
    <w:rPr>
      <w:rFonts w:ascii="Times New Roman" w:hAnsi="Times New Roman"/>
    </w:rPr>
  </w:style>
  <w:style w:type="paragraph" w:styleId="Sprechblasentext">
    <w:name w:val="Balloon Text"/>
    <w:basedOn w:val="Standard"/>
    <w:link w:val="SprechblasentextZchn"/>
    <w:uiPriority w:val="99"/>
    <w:semiHidden/>
    <w:unhideWhenUsed/>
    <w:rsid w:val="0005154B"/>
    <w:pPr>
      <w:spacing w:before="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154B"/>
    <w:rPr>
      <w:rFonts w:ascii="Tahoma" w:hAnsi="Tahoma" w:cs="Tahoma"/>
      <w:sz w:val="16"/>
      <w:szCs w:val="16"/>
    </w:rPr>
  </w:style>
  <w:style w:type="paragraph" w:styleId="Kopfzeile">
    <w:name w:val="header"/>
    <w:basedOn w:val="Standard"/>
    <w:link w:val="KopfzeileZchn"/>
    <w:uiPriority w:val="99"/>
    <w:semiHidden/>
    <w:unhideWhenUsed/>
    <w:rsid w:val="006D4FC2"/>
    <w:pPr>
      <w:tabs>
        <w:tab w:val="center" w:pos="4536"/>
        <w:tab w:val="right" w:pos="9072"/>
      </w:tabs>
      <w:spacing w:before="0"/>
    </w:pPr>
  </w:style>
  <w:style w:type="character" w:customStyle="1" w:styleId="KopfzeileZchn">
    <w:name w:val="Kopfzeile Zchn"/>
    <w:basedOn w:val="Absatz-Standardschriftart"/>
    <w:link w:val="Kopfzeile"/>
    <w:uiPriority w:val="99"/>
    <w:semiHidden/>
    <w:rsid w:val="006D4FC2"/>
    <w:rPr>
      <w:rFonts w:ascii="Times New Roman" w:hAnsi="Times New Roman"/>
      <w:sz w:val="24"/>
    </w:rPr>
  </w:style>
  <w:style w:type="paragraph" w:styleId="Fuzeile">
    <w:name w:val="footer"/>
    <w:basedOn w:val="Standard"/>
    <w:link w:val="FuzeileZchn"/>
    <w:uiPriority w:val="99"/>
    <w:unhideWhenUsed/>
    <w:rsid w:val="006D4FC2"/>
    <w:pPr>
      <w:tabs>
        <w:tab w:val="center" w:pos="4536"/>
        <w:tab w:val="right" w:pos="9072"/>
      </w:tabs>
      <w:spacing w:before="0"/>
    </w:pPr>
  </w:style>
  <w:style w:type="character" w:customStyle="1" w:styleId="FuzeileZchn">
    <w:name w:val="Fußzeile Zchn"/>
    <w:basedOn w:val="Absatz-Standardschriftart"/>
    <w:link w:val="Fuzeile"/>
    <w:uiPriority w:val="99"/>
    <w:rsid w:val="006D4FC2"/>
    <w:rPr>
      <w:rFonts w:ascii="Times New Roman" w:hAnsi="Times New Roman"/>
      <w:sz w:val="24"/>
    </w:rPr>
  </w:style>
  <w:style w:type="paragraph" w:customStyle="1" w:styleId="References">
    <w:name w:val="References"/>
    <w:basedOn w:val="Standard"/>
    <w:link w:val="ReferencesZchn"/>
    <w:qFormat/>
    <w:rsid w:val="000E5EAF"/>
    <w:rPr>
      <w:sz w:val="22"/>
      <w:szCs w:val="20"/>
    </w:rPr>
  </w:style>
  <w:style w:type="character" w:customStyle="1" w:styleId="ReferencesZchn">
    <w:name w:val="References Zchn"/>
    <w:basedOn w:val="Absatz-Standardschriftart"/>
    <w:link w:val="References"/>
    <w:rsid w:val="000E5EAF"/>
    <w:rPr>
      <w:rFonts w:ascii="Times New Roman" w:hAnsi="Times New Roman"/>
      <w:szCs w:val="20"/>
      <w:lang w:val="de-DE"/>
    </w:rPr>
  </w:style>
  <w:style w:type="paragraph" w:styleId="Beschriftung">
    <w:name w:val="caption"/>
    <w:basedOn w:val="Standard"/>
    <w:next w:val="Standard"/>
    <w:uiPriority w:val="35"/>
    <w:unhideWhenUsed/>
    <w:qFormat/>
    <w:rsid w:val="00EE0EA1"/>
    <w:pPr>
      <w:spacing w:before="0" w:after="200"/>
    </w:pPr>
    <w:rPr>
      <w:b/>
      <w:bCs/>
      <w:color w:val="4F81BD" w:themeColor="accent1"/>
      <w:sz w:val="18"/>
      <w:szCs w:val="18"/>
    </w:rPr>
  </w:style>
  <w:style w:type="paragraph" w:customStyle="1" w:styleId="test">
    <w:name w:val="test"/>
    <w:basedOn w:val="berschrift1"/>
    <w:link w:val="testZchn"/>
    <w:rsid w:val="00821EAA"/>
    <w:pPr>
      <w:numPr>
        <w:numId w:val="0"/>
      </w:numPr>
      <w:tabs>
        <w:tab w:val="num" w:pos="1083"/>
      </w:tabs>
      <w:ind w:left="357"/>
    </w:pPr>
  </w:style>
  <w:style w:type="character" w:customStyle="1" w:styleId="testZchn">
    <w:name w:val="test Zchn"/>
    <w:basedOn w:val="berschrift1Zchn"/>
    <w:link w:val="test"/>
    <w:rsid w:val="00821EAA"/>
    <w:rPr>
      <w:rFonts w:ascii="Times New Roman" w:eastAsiaTheme="majorEastAsia" w:hAnsi="Times New Roman" w:cstheme="majorBidi"/>
      <w:b/>
      <w:bCs/>
      <w:color w:val="000000" w:themeColor="text1"/>
      <w:sz w:val="26"/>
      <w:szCs w:val="28"/>
      <w:lang w:val="de-DE"/>
    </w:rPr>
  </w:style>
  <w:style w:type="paragraph" w:customStyle="1" w:styleId="Subheadings2">
    <w:name w:val="Subheadings2"/>
    <w:basedOn w:val="berschrift1"/>
    <w:link w:val="Subheadings2Zchn"/>
    <w:autoRedefine/>
    <w:qFormat/>
    <w:rsid w:val="004205D9"/>
    <w:pPr>
      <w:numPr>
        <w:ilvl w:val="1"/>
      </w:numPr>
      <w:ind w:left="536" w:hanging="536"/>
      <w:outlineLvl w:val="1"/>
    </w:pPr>
  </w:style>
  <w:style w:type="character" w:customStyle="1" w:styleId="Subheadings2Zchn">
    <w:name w:val="Subheadings2 Zchn"/>
    <w:basedOn w:val="berschrift1Zchn"/>
    <w:link w:val="Subheadings2"/>
    <w:rsid w:val="004205D9"/>
    <w:rPr>
      <w:rFonts w:ascii="Times New Roman" w:eastAsiaTheme="majorEastAsia" w:hAnsi="Times New Roman" w:cstheme="majorBidi"/>
      <w:b/>
      <w:bCs/>
      <w:color w:val="000000" w:themeColor="text1"/>
      <w:sz w:val="26"/>
      <w:szCs w:val="28"/>
      <w:lang w:val="de-DE"/>
    </w:rPr>
  </w:style>
  <w:style w:type="paragraph" w:customStyle="1" w:styleId="Subheadings3">
    <w:name w:val="Subheadings3"/>
    <w:basedOn w:val="Subheadings2"/>
    <w:link w:val="Subheadings3Zchn"/>
    <w:qFormat/>
    <w:rsid w:val="004205D9"/>
    <w:pPr>
      <w:numPr>
        <w:ilvl w:val="2"/>
      </w:numPr>
    </w:pPr>
  </w:style>
  <w:style w:type="paragraph" w:customStyle="1" w:styleId="Subheadings1berschrift1">
    <w:name w:val="Subheadings1  (Überschrift 1)"/>
    <w:basedOn w:val="Standard"/>
    <w:rsid w:val="0022018F"/>
    <w:pPr>
      <w:numPr>
        <w:numId w:val="14"/>
      </w:numPr>
    </w:pPr>
  </w:style>
  <w:style w:type="character" w:customStyle="1" w:styleId="Subheadings3Zchn">
    <w:name w:val="Subheadings3 Zchn"/>
    <w:basedOn w:val="Subheadings2Zchn"/>
    <w:link w:val="Subheadings3"/>
    <w:rsid w:val="004205D9"/>
    <w:rPr>
      <w:rFonts w:ascii="Times New Roman" w:eastAsiaTheme="majorEastAsia" w:hAnsi="Times New Roman" w:cstheme="majorBidi"/>
      <w:b/>
      <w:bCs/>
      <w:color w:val="000000" w:themeColor="text1"/>
      <w:sz w:val="26"/>
      <w:szCs w:val="28"/>
      <w:lang w:val="de-DE"/>
    </w:rPr>
  </w:style>
  <w:style w:type="character" w:customStyle="1" w:styleId="berschrift5Zchn">
    <w:name w:val="Überschrift 5 Zchn"/>
    <w:basedOn w:val="Absatz-Standardschriftart"/>
    <w:link w:val="berschrift5"/>
    <w:uiPriority w:val="9"/>
    <w:semiHidden/>
    <w:rsid w:val="00936199"/>
    <w:rPr>
      <w:rFonts w:asciiTheme="majorHAnsi" w:eastAsiaTheme="majorEastAsia" w:hAnsiTheme="majorHAnsi" w:cstheme="majorBidi"/>
      <w:color w:val="243F60" w:themeColor="accent1" w:themeShade="7F"/>
      <w:sz w:val="24"/>
      <w:lang w:val="de-DE"/>
    </w:rPr>
  </w:style>
  <w:style w:type="character" w:customStyle="1" w:styleId="hps">
    <w:name w:val="hps"/>
    <w:basedOn w:val="Absatz-Standardschriftart"/>
    <w:rsid w:val="001376C9"/>
  </w:style>
  <w:style w:type="paragraph" w:styleId="Listenabsatz">
    <w:name w:val="List Paragraph"/>
    <w:basedOn w:val="Standard"/>
    <w:uiPriority w:val="34"/>
    <w:qFormat/>
    <w:rsid w:val="00287733"/>
    <w:pPr>
      <w:ind w:left="720"/>
      <w:contextualSpacing/>
    </w:pPr>
  </w:style>
  <w:style w:type="character" w:styleId="Kommentarzeichen">
    <w:name w:val="annotation reference"/>
    <w:basedOn w:val="Absatz-Standardschriftart"/>
    <w:uiPriority w:val="99"/>
    <w:semiHidden/>
    <w:unhideWhenUsed/>
    <w:rsid w:val="00803950"/>
    <w:rPr>
      <w:sz w:val="16"/>
      <w:szCs w:val="16"/>
    </w:rPr>
  </w:style>
  <w:style w:type="paragraph" w:styleId="Kommentartext">
    <w:name w:val="annotation text"/>
    <w:basedOn w:val="Standard"/>
    <w:link w:val="KommentartextZchn"/>
    <w:uiPriority w:val="99"/>
    <w:unhideWhenUsed/>
    <w:rsid w:val="00803950"/>
    <w:rPr>
      <w:sz w:val="20"/>
      <w:szCs w:val="20"/>
    </w:rPr>
  </w:style>
  <w:style w:type="character" w:customStyle="1" w:styleId="KommentartextZchn">
    <w:name w:val="Kommentartext Zchn"/>
    <w:basedOn w:val="Absatz-Standardschriftart"/>
    <w:link w:val="Kommentartext"/>
    <w:uiPriority w:val="99"/>
    <w:rsid w:val="00803950"/>
    <w:rPr>
      <w:rFonts w:ascii="Times New Roman" w:hAnsi="Times New Roman"/>
      <w:sz w:val="20"/>
      <w:szCs w:val="20"/>
      <w:lang w:val="de-DE"/>
    </w:rPr>
  </w:style>
  <w:style w:type="paragraph" w:styleId="Kommentarthema">
    <w:name w:val="annotation subject"/>
    <w:basedOn w:val="Kommentartext"/>
    <w:next w:val="Kommentartext"/>
    <w:link w:val="KommentarthemaZchn"/>
    <w:uiPriority w:val="99"/>
    <w:semiHidden/>
    <w:unhideWhenUsed/>
    <w:rsid w:val="00803950"/>
    <w:rPr>
      <w:b/>
      <w:bCs/>
    </w:rPr>
  </w:style>
  <w:style w:type="character" w:customStyle="1" w:styleId="KommentarthemaZchn">
    <w:name w:val="Kommentarthema Zchn"/>
    <w:basedOn w:val="KommentartextZchn"/>
    <w:link w:val="Kommentarthema"/>
    <w:uiPriority w:val="99"/>
    <w:semiHidden/>
    <w:rsid w:val="00803950"/>
    <w:rPr>
      <w:rFonts w:ascii="Times New Roman" w:hAnsi="Times New Roman"/>
      <w:b/>
      <w:bCs/>
      <w:sz w:val="20"/>
      <w:szCs w:val="20"/>
      <w:lang w:val="de-DE"/>
    </w:rPr>
  </w:style>
  <w:style w:type="paragraph" w:styleId="berarbeitung">
    <w:name w:val="Revision"/>
    <w:hidden/>
    <w:uiPriority w:val="99"/>
    <w:semiHidden/>
    <w:rsid w:val="008E2B25"/>
    <w:pPr>
      <w:spacing w:before="0"/>
      <w:jc w:val="left"/>
    </w:pPr>
    <w:rPr>
      <w:rFonts w:ascii="Times New Roman" w:hAnsi="Times New Roman"/>
      <w:sz w:val="2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6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0E5EAF"/>
    <w:pPr>
      <w:spacing w:before="200"/>
    </w:pPr>
    <w:rPr>
      <w:rFonts w:ascii="Times New Roman" w:hAnsi="Times New Roman"/>
      <w:sz w:val="26"/>
      <w:lang w:val="de-DE"/>
    </w:rPr>
  </w:style>
  <w:style w:type="paragraph" w:styleId="Heading1">
    <w:name w:val="heading 1"/>
    <w:aliases w:val="Subheadings1"/>
    <w:basedOn w:val="Heading5"/>
    <w:next w:val="Normal"/>
    <w:link w:val="Heading1Char"/>
    <w:autoRedefine/>
    <w:uiPriority w:val="9"/>
    <w:qFormat/>
    <w:rsid w:val="000E5EAF"/>
    <w:pPr>
      <w:numPr>
        <w:numId w:val="16"/>
      </w:numPr>
      <w:spacing w:before="600"/>
      <w:jc w:val="left"/>
      <w:outlineLvl w:val="0"/>
    </w:pPr>
    <w:rPr>
      <w:rFonts w:ascii="Times New Roman" w:hAnsi="Times New Roman"/>
      <w:b/>
      <w:bCs/>
      <w:color w:val="000000" w:themeColor="text1"/>
      <w:szCs w:val="28"/>
    </w:rPr>
  </w:style>
  <w:style w:type="paragraph" w:styleId="Heading5">
    <w:name w:val="heading 5"/>
    <w:basedOn w:val="Normal"/>
    <w:next w:val="Normal"/>
    <w:link w:val="Heading5Char"/>
    <w:uiPriority w:val="9"/>
    <w:semiHidden/>
    <w:unhideWhenUsed/>
    <w:qFormat/>
    <w:rsid w:val="00936199"/>
    <w:pPr>
      <w:keepNext/>
      <w:keepLines/>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headings1 Char"/>
    <w:basedOn w:val="DefaultParagraphFont"/>
    <w:link w:val="Heading1"/>
    <w:uiPriority w:val="9"/>
    <w:rsid w:val="000E5EAF"/>
    <w:rPr>
      <w:rFonts w:ascii="Times New Roman" w:eastAsiaTheme="majorEastAsia" w:hAnsi="Times New Roman" w:cstheme="majorBidi"/>
      <w:b/>
      <w:bCs/>
      <w:color w:val="000000" w:themeColor="text1"/>
      <w:sz w:val="26"/>
      <w:szCs w:val="28"/>
      <w:lang w:val="de-DE"/>
    </w:rPr>
  </w:style>
  <w:style w:type="paragraph" w:styleId="NoSpacing">
    <w:name w:val="No Spacing"/>
    <w:aliases w:val="Authors"/>
    <w:link w:val="NoSpacingChar"/>
    <w:uiPriority w:val="1"/>
    <w:qFormat/>
    <w:rsid w:val="000E5EAF"/>
    <w:pPr>
      <w:spacing w:after="600"/>
      <w:jc w:val="center"/>
    </w:pPr>
    <w:rPr>
      <w:rFonts w:ascii="Times New Roman" w:hAnsi="Times New Roman"/>
    </w:rPr>
  </w:style>
  <w:style w:type="character" w:styleId="Hyperlink">
    <w:name w:val="Hyperlink"/>
    <w:basedOn w:val="DefaultParagraphFont"/>
    <w:uiPriority w:val="99"/>
    <w:unhideWhenUsed/>
    <w:rsid w:val="0005154B"/>
    <w:rPr>
      <w:color w:val="0000FF" w:themeColor="hyperlink"/>
      <w:u w:val="single"/>
    </w:rPr>
  </w:style>
  <w:style w:type="paragraph" w:customStyle="1" w:styleId="heading10">
    <w:name w:val="heading1"/>
    <w:basedOn w:val="Normal"/>
    <w:next w:val="Normal"/>
    <w:qFormat/>
    <w:rsid w:val="000E5EAF"/>
    <w:pPr>
      <w:keepNext/>
      <w:keepLines/>
      <w:tabs>
        <w:tab w:val="left" w:pos="454"/>
      </w:tabs>
      <w:suppressAutoHyphens/>
      <w:spacing w:before="0"/>
      <w:jc w:val="center"/>
    </w:pPr>
    <w:rPr>
      <w:rFonts w:ascii="Times" w:eastAsia="Times New Roman" w:hAnsi="Times" w:cs="Times New Roman"/>
      <w:b/>
      <w:sz w:val="30"/>
      <w:szCs w:val="20"/>
      <w:lang w:val="en-US" w:eastAsia="de-DE"/>
    </w:rPr>
  </w:style>
  <w:style w:type="paragraph" w:customStyle="1" w:styleId="abstract">
    <w:name w:val="abstract"/>
    <w:basedOn w:val="NoSpacing"/>
    <w:link w:val="abstractZchn"/>
    <w:qFormat/>
    <w:rsid w:val="00A9375E"/>
    <w:pPr>
      <w:spacing w:before="160" w:after="0"/>
      <w:ind w:left="567" w:right="567"/>
      <w:jc w:val="both"/>
    </w:pPr>
  </w:style>
  <w:style w:type="paragraph" w:styleId="Subtitle">
    <w:name w:val="Subtitle"/>
    <w:aliases w:val="Figure"/>
    <w:basedOn w:val="Normal"/>
    <w:next w:val="Normal"/>
    <w:link w:val="SubtitleChar"/>
    <w:uiPriority w:val="11"/>
    <w:qFormat/>
    <w:rsid w:val="00424F64"/>
    <w:pPr>
      <w:numPr>
        <w:ilvl w:val="1"/>
      </w:numPr>
      <w:spacing w:before="240" w:after="240"/>
      <w:jc w:val="center"/>
    </w:pPr>
    <w:rPr>
      <w:rFonts w:eastAsiaTheme="majorEastAsia" w:cstheme="majorBidi"/>
      <w:iCs/>
      <w:color w:val="000000" w:themeColor="text1"/>
      <w:spacing w:val="15"/>
      <w:szCs w:val="24"/>
    </w:rPr>
  </w:style>
  <w:style w:type="character" w:customStyle="1" w:styleId="SubtitleChar">
    <w:name w:val="Subtitle Char"/>
    <w:aliases w:val="Figure Char"/>
    <w:basedOn w:val="DefaultParagraphFont"/>
    <w:link w:val="Subtitle"/>
    <w:uiPriority w:val="11"/>
    <w:rsid w:val="00424F64"/>
    <w:rPr>
      <w:rFonts w:ascii="Times New Roman" w:eastAsiaTheme="majorEastAsia" w:hAnsi="Times New Roman" w:cstheme="majorBidi"/>
      <w:iCs/>
      <w:color w:val="000000" w:themeColor="text1"/>
      <w:spacing w:val="15"/>
      <w:sz w:val="24"/>
      <w:szCs w:val="24"/>
      <w:lang w:val="de-DE"/>
    </w:rPr>
  </w:style>
  <w:style w:type="character" w:customStyle="1" w:styleId="NoSpacingChar">
    <w:name w:val="No Spacing Char"/>
    <w:aliases w:val="Authors Char"/>
    <w:basedOn w:val="DefaultParagraphFont"/>
    <w:link w:val="NoSpacing"/>
    <w:uiPriority w:val="1"/>
    <w:rsid w:val="000E5EAF"/>
    <w:rPr>
      <w:rFonts w:ascii="Times New Roman" w:hAnsi="Times New Roman"/>
    </w:rPr>
  </w:style>
  <w:style w:type="character" w:customStyle="1" w:styleId="abstractZchn">
    <w:name w:val="abstract Zchn"/>
    <w:basedOn w:val="NoSpacingChar"/>
    <w:link w:val="abstract"/>
    <w:rsid w:val="00A9375E"/>
    <w:rPr>
      <w:rFonts w:ascii="Times New Roman" w:hAnsi="Times New Roman"/>
    </w:rPr>
  </w:style>
  <w:style w:type="paragraph" w:styleId="BalloonText">
    <w:name w:val="Balloon Text"/>
    <w:basedOn w:val="Normal"/>
    <w:link w:val="BalloonTextChar"/>
    <w:uiPriority w:val="99"/>
    <w:semiHidden/>
    <w:unhideWhenUsed/>
    <w:rsid w:val="0005154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54B"/>
    <w:rPr>
      <w:rFonts w:ascii="Tahoma" w:hAnsi="Tahoma" w:cs="Tahoma"/>
      <w:sz w:val="16"/>
      <w:szCs w:val="16"/>
    </w:rPr>
  </w:style>
  <w:style w:type="paragraph" w:styleId="Header">
    <w:name w:val="header"/>
    <w:basedOn w:val="Normal"/>
    <w:link w:val="HeaderChar"/>
    <w:uiPriority w:val="99"/>
    <w:semiHidden/>
    <w:unhideWhenUsed/>
    <w:rsid w:val="006D4FC2"/>
    <w:pPr>
      <w:tabs>
        <w:tab w:val="center" w:pos="4536"/>
        <w:tab w:val="right" w:pos="9072"/>
      </w:tabs>
      <w:spacing w:before="0"/>
    </w:pPr>
  </w:style>
  <w:style w:type="character" w:customStyle="1" w:styleId="HeaderChar">
    <w:name w:val="Header Char"/>
    <w:basedOn w:val="DefaultParagraphFont"/>
    <w:link w:val="Header"/>
    <w:uiPriority w:val="99"/>
    <w:semiHidden/>
    <w:rsid w:val="006D4FC2"/>
    <w:rPr>
      <w:rFonts w:ascii="Times New Roman" w:hAnsi="Times New Roman"/>
      <w:sz w:val="24"/>
    </w:rPr>
  </w:style>
  <w:style w:type="paragraph" w:styleId="Footer">
    <w:name w:val="footer"/>
    <w:basedOn w:val="Normal"/>
    <w:link w:val="FooterChar"/>
    <w:uiPriority w:val="99"/>
    <w:unhideWhenUsed/>
    <w:rsid w:val="006D4FC2"/>
    <w:pPr>
      <w:tabs>
        <w:tab w:val="center" w:pos="4536"/>
        <w:tab w:val="right" w:pos="9072"/>
      </w:tabs>
      <w:spacing w:before="0"/>
    </w:pPr>
  </w:style>
  <w:style w:type="character" w:customStyle="1" w:styleId="FooterChar">
    <w:name w:val="Footer Char"/>
    <w:basedOn w:val="DefaultParagraphFont"/>
    <w:link w:val="Footer"/>
    <w:uiPriority w:val="99"/>
    <w:rsid w:val="006D4FC2"/>
    <w:rPr>
      <w:rFonts w:ascii="Times New Roman" w:hAnsi="Times New Roman"/>
      <w:sz w:val="24"/>
    </w:rPr>
  </w:style>
  <w:style w:type="paragraph" w:customStyle="1" w:styleId="References">
    <w:name w:val="References"/>
    <w:basedOn w:val="Normal"/>
    <w:link w:val="ReferencesZchn"/>
    <w:qFormat/>
    <w:rsid w:val="000E5EAF"/>
    <w:rPr>
      <w:sz w:val="22"/>
      <w:szCs w:val="20"/>
    </w:rPr>
  </w:style>
  <w:style w:type="character" w:customStyle="1" w:styleId="ReferencesZchn">
    <w:name w:val="References Zchn"/>
    <w:basedOn w:val="DefaultParagraphFont"/>
    <w:link w:val="References"/>
    <w:rsid w:val="000E5EAF"/>
    <w:rPr>
      <w:rFonts w:ascii="Times New Roman" w:hAnsi="Times New Roman"/>
      <w:szCs w:val="20"/>
      <w:lang w:val="de-DE"/>
    </w:rPr>
  </w:style>
  <w:style w:type="paragraph" w:styleId="Caption">
    <w:name w:val="caption"/>
    <w:basedOn w:val="Normal"/>
    <w:next w:val="Normal"/>
    <w:uiPriority w:val="35"/>
    <w:unhideWhenUsed/>
    <w:qFormat/>
    <w:rsid w:val="00EE0EA1"/>
    <w:pPr>
      <w:spacing w:before="0" w:after="200"/>
    </w:pPr>
    <w:rPr>
      <w:b/>
      <w:bCs/>
      <w:color w:val="4F81BD" w:themeColor="accent1"/>
      <w:sz w:val="18"/>
      <w:szCs w:val="18"/>
    </w:rPr>
  </w:style>
  <w:style w:type="paragraph" w:customStyle="1" w:styleId="test">
    <w:name w:val="test"/>
    <w:basedOn w:val="Heading1"/>
    <w:link w:val="testZchn"/>
    <w:rsid w:val="00821EAA"/>
    <w:pPr>
      <w:numPr>
        <w:numId w:val="0"/>
      </w:numPr>
      <w:tabs>
        <w:tab w:val="num" w:pos="1083"/>
      </w:tabs>
      <w:ind w:left="357"/>
    </w:pPr>
  </w:style>
  <w:style w:type="character" w:customStyle="1" w:styleId="testZchn">
    <w:name w:val="test Zchn"/>
    <w:basedOn w:val="Heading1Char"/>
    <w:link w:val="test"/>
    <w:rsid w:val="00821EAA"/>
    <w:rPr>
      <w:rFonts w:ascii="Times New Roman" w:eastAsiaTheme="majorEastAsia" w:hAnsi="Times New Roman" w:cstheme="majorBidi"/>
      <w:b/>
      <w:bCs/>
      <w:color w:val="000000" w:themeColor="text1"/>
      <w:sz w:val="26"/>
      <w:szCs w:val="28"/>
      <w:lang w:val="de-DE"/>
    </w:rPr>
  </w:style>
  <w:style w:type="paragraph" w:customStyle="1" w:styleId="Subheadings2">
    <w:name w:val="Subheadings2"/>
    <w:basedOn w:val="Heading1"/>
    <w:link w:val="Subheadings2Zchn"/>
    <w:autoRedefine/>
    <w:qFormat/>
    <w:rsid w:val="004205D9"/>
    <w:pPr>
      <w:numPr>
        <w:ilvl w:val="1"/>
      </w:numPr>
      <w:ind w:left="536" w:hanging="536"/>
      <w:outlineLvl w:val="1"/>
    </w:pPr>
  </w:style>
  <w:style w:type="character" w:customStyle="1" w:styleId="Subheadings2Zchn">
    <w:name w:val="Subheadings2 Zchn"/>
    <w:basedOn w:val="Heading1Char"/>
    <w:link w:val="Subheadings2"/>
    <w:rsid w:val="004205D9"/>
    <w:rPr>
      <w:rFonts w:ascii="Times New Roman" w:eastAsiaTheme="majorEastAsia" w:hAnsi="Times New Roman" w:cstheme="majorBidi"/>
      <w:b/>
      <w:bCs/>
      <w:color w:val="000000" w:themeColor="text1"/>
      <w:sz w:val="26"/>
      <w:szCs w:val="28"/>
      <w:lang w:val="de-DE"/>
    </w:rPr>
  </w:style>
  <w:style w:type="paragraph" w:customStyle="1" w:styleId="Subheadings3">
    <w:name w:val="Subheadings3"/>
    <w:basedOn w:val="Subheadings2"/>
    <w:link w:val="Subheadings3Zchn"/>
    <w:qFormat/>
    <w:rsid w:val="004205D9"/>
    <w:pPr>
      <w:numPr>
        <w:ilvl w:val="2"/>
      </w:numPr>
    </w:pPr>
  </w:style>
  <w:style w:type="paragraph" w:customStyle="1" w:styleId="Subheadings1berschrift1">
    <w:name w:val="Subheadings1  (Überschrift 1)"/>
    <w:basedOn w:val="Normal"/>
    <w:rsid w:val="0022018F"/>
    <w:pPr>
      <w:numPr>
        <w:numId w:val="14"/>
      </w:numPr>
    </w:pPr>
  </w:style>
  <w:style w:type="character" w:customStyle="1" w:styleId="Subheadings3Zchn">
    <w:name w:val="Subheadings3 Zchn"/>
    <w:basedOn w:val="Subheadings2Zchn"/>
    <w:link w:val="Subheadings3"/>
    <w:rsid w:val="004205D9"/>
    <w:rPr>
      <w:rFonts w:ascii="Times New Roman" w:eastAsiaTheme="majorEastAsia" w:hAnsi="Times New Roman" w:cstheme="majorBidi"/>
      <w:b/>
      <w:bCs/>
      <w:color w:val="000000" w:themeColor="text1"/>
      <w:sz w:val="26"/>
      <w:szCs w:val="28"/>
      <w:lang w:val="de-DE"/>
    </w:rPr>
  </w:style>
  <w:style w:type="character" w:customStyle="1" w:styleId="Heading5Char">
    <w:name w:val="Heading 5 Char"/>
    <w:basedOn w:val="DefaultParagraphFont"/>
    <w:link w:val="Heading5"/>
    <w:uiPriority w:val="9"/>
    <w:semiHidden/>
    <w:rsid w:val="00936199"/>
    <w:rPr>
      <w:rFonts w:asciiTheme="majorHAnsi" w:eastAsiaTheme="majorEastAsia" w:hAnsiTheme="majorHAnsi" w:cstheme="majorBidi"/>
      <w:color w:val="243F60" w:themeColor="accent1" w:themeShade="7F"/>
      <w:sz w:val="24"/>
      <w:lang w:val="de-DE"/>
    </w:rPr>
  </w:style>
  <w:style w:type="character" w:customStyle="1" w:styleId="hps">
    <w:name w:val="hps"/>
    <w:basedOn w:val="DefaultParagraphFont"/>
    <w:rsid w:val="001376C9"/>
  </w:style>
  <w:style w:type="paragraph" w:styleId="ListParagraph">
    <w:name w:val="List Paragraph"/>
    <w:basedOn w:val="Normal"/>
    <w:uiPriority w:val="34"/>
    <w:qFormat/>
    <w:rsid w:val="00287733"/>
    <w:pPr>
      <w:ind w:left="720"/>
      <w:contextualSpacing/>
    </w:pPr>
  </w:style>
  <w:style w:type="character" w:styleId="CommentReference">
    <w:name w:val="annotation reference"/>
    <w:basedOn w:val="DefaultParagraphFont"/>
    <w:uiPriority w:val="99"/>
    <w:semiHidden/>
    <w:unhideWhenUsed/>
    <w:rsid w:val="00803950"/>
    <w:rPr>
      <w:sz w:val="16"/>
      <w:szCs w:val="16"/>
    </w:rPr>
  </w:style>
  <w:style w:type="paragraph" w:styleId="CommentText">
    <w:name w:val="annotation text"/>
    <w:basedOn w:val="Normal"/>
    <w:link w:val="CommentTextChar"/>
    <w:uiPriority w:val="99"/>
    <w:unhideWhenUsed/>
    <w:rsid w:val="00803950"/>
    <w:rPr>
      <w:sz w:val="20"/>
      <w:szCs w:val="20"/>
    </w:rPr>
  </w:style>
  <w:style w:type="character" w:customStyle="1" w:styleId="CommentTextChar">
    <w:name w:val="Comment Text Char"/>
    <w:basedOn w:val="DefaultParagraphFont"/>
    <w:link w:val="CommentText"/>
    <w:uiPriority w:val="99"/>
    <w:rsid w:val="00803950"/>
    <w:rPr>
      <w:rFonts w:ascii="Times New Roman" w:hAnsi="Times New Roman"/>
      <w:sz w:val="20"/>
      <w:szCs w:val="20"/>
      <w:lang w:val="de-DE"/>
    </w:rPr>
  </w:style>
  <w:style w:type="paragraph" w:styleId="CommentSubject">
    <w:name w:val="annotation subject"/>
    <w:basedOn w:val="CommentText"/>
    <w:next w:val="CommentText"/>
    <w:link w:val="CommentSubjectChar"/>
    <w:uiPriority w:val="99"/>
    <w:semiHidden/>
    <w:unhideWhenUsed/>
    <w:rsid w:val="00803950"/>
    <w:rPr>
      <w:b/>
      <w:bCs/>
    </w:rPr>
  </w:style>
  <w:style w:type="character" w:customStyle="1" w:styleId="CommentSubjectChar">
    <w:name w:val="Comment Subject Char"/>
    <w:basedOn w:val="CommentTextChar"/>
    <w:link w:val="CommentSubject"/>
    <w:uiPriority w:val="99"/>
    <w:semiHidden/>
    <w:rsid w:val="00803950"/>
    <w:rPr>
      <w:rFonts w:ascii="Times New Roman" w:hAnsi="Times New Roman"/>
      <w:b/>
      <w:bCs/>
      <w:sz w:val="20"/>
      <w:szCs w:val="20"/>
      <w:lang w:val="de-DE"/>
    </w:rPr>
  </w:style>
</w:styles>
</file>

<file path=word/webSettings.xml><?xml version="1.0" encoding="utf-8"?>
<w:webSettings xmlns:r="http://schemas.openxmlformats.org/officeDocument/2006/relationships" xmlns:w="http://schemas.openxmlformats.org/wordprocessingml/2006/main">
  <w:divs>
    <w:div w:id="1138377142">
      <w:bodyDiv w:val="1"/>
      <w:marLeft w:val="0"/>
      <w:marRight w:val="0"/>
      <w:marTop w:val="0"/>
      <w:marBottom w:val="0"/>
      <w:divBdr>
        <w:top w:val="none" w:sz="0" w:space="0" w:color="auto"/>
        <w:left w:val="none" w:sz="0" w:space="0" w:color="auto"/>
        <w:bottom w:val="none" w:sz="0" w:space="0" w:color="auto"/>
        <w:right w:val="none" w:sz="0" w:space="0" w:color="auto"/>
      </w:divBdr>
      <w:divsChild>
        <w:div w:id="610934127">
          <w:marLeft w:val="0"/>
          <w:marRight w:val="0"/>
          <w:marTop w:val="0"/>
          <w:marBottom w:val="0"/>
          <w:divBdr>
            <w:top w:val="none" w:sz="0" w:space="0" w:color="auto"/>
            <w:left w:val="none" w:sz="0" w:space="0" w:color="auto"/>
            <w:bottom w:val="none" w:sz="0" w:space="0" w:color="auto"/>
            <w:right w:val="none" w:sz="0" w:space="0" w:color="auto"/>
          </w:divBdr>
          <w:divsChild>
            <w:div w:id="3263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431F4-E4A9-4EBB-B987-C62CC3E6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2586</Words>
  <Characters>16295</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Company>
  <LinksUpToDate>false</LinksUpToDate>
  <CharactersWithSpaces>18844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maue</dc:creator>
  <cp:lastModifiedBy>Yang</cp:lastModifiedBy>
  <cp:revision>16</cp:revision>
  <cp:lastPrinted>2011-07-27T21:21:00Z</cp:lastPrinted>
  <dcterms:created xsi:type="dcterms:W3CDTF">2011-08-03T09:31:00Z</dcterms:created>
  <dcterms:modified xsi:type="dcterms:W3CDTF">2011-08-03T12:48:00Z</dcterms:modified>
</cp:coreProperties>
</file>